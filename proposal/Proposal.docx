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AD0" w:rsidRDefault="00A71BD5" w:rsidP="00AD6C77">
      <w:pPr>
        <w:rPr>
          <w:b/>
          <w:i/>
          <w:iCs/>
        </w:rPr>
      </w:pPr>
      <w:bookmarkStart w:id="0" w:name="_GoBack"/>
      <w:bookmarkEnd w:id="0"/>
      <w:r>
        <w:rPr>
          <w:b/>
          <w:i/>
          <w:iCs/>
        </w:rPr>
        <w:t>Title:</w:t>
      </w:r>
      <w:r w:rsidR="00BC009F">
        <w:rPr>
          <w:b/>
          <w:i/>
          <w:iCs/>
        </w:rPr>
        <w:t xml:space="preserve"> </w:t>
      </w:r>
      <w:bookmarkStart w:id="1" w:name="OLE_LINK7"/>
      <w:bookmarkStart w:id="2" w:name="OLE_LINK8"/>
      <w:r w:rsidR="00BC009F">
        <w:rPr>
          <w:b/>
          <w:i/>
          <w:iCs/>
        </w:rPr>
        <w:t>Capacity</w:t>
      </w:r>
      <w:bookmarkEnd w:id="1"/>
      <w:bookmarkEnd w:id="2"/>
      <w:r w:rsidR="001569E6">
        <w:rPr>
          <w:b/>
          <w:i/>
          <w:iCs/>
        </w:rPr>
        <w:t xml:space="preserve"> building </w:t>
      </w:r>
      <w:r w:rsidR="00BC009F">
        <w:rPr>
          <w:b/>
          <w:i/>
          <w:iCs/>
        </w:rPr>
        <w:t xml:space="preserve">in sustainable land and water management for </w:t>
      </w:r>
      <w:r w:rsidR="007C3805">
        <w:rPr>
          <w:b/>
          <w:i/>
          <w:iCs/>
        </w:rPr>
        <w:t xml:space="preserve">migrant and remaining </w:t>
      </w:r>
      <w:r w:rsidR="00BC009F">
        <w:rPr>
          <w:b/>
          <w:i/>
          <w:iCs/>
        </w:rPr>
        <w:t>youth at the slopes of Mount Kilimanjaro</w:t>
      </w:r>
    </w:p>
    <w:p w:rsidR="00A71BD5" w:rsidRDefault="00A71BD5" w:rsidP="00AD6C77">
      <w:pPr>
        <w:rPr>
          <w:b/>
          <w:i/>
          <w:iCs/>
        </w:rPr>
      </w:pPr>
      <w:r>
        <w:rPr>
          <w:b/>
          <w:i/>
          <w:iCs/>
        </w:rPr>
        <w:t>Background</w:t>
      </w:r>
    </w:p>
    <w:p w:rsidR="00477A89" w:rsidRPr="000C16FA" w:rsidDel="005900CB" w:rsidRDefault="00687624" w:rsidP="002F0644">
      <w:pPr>
        <w:spacing w:line="360" w:lineRule="auto"/>
        <w:jc w:val="both"/>
        <w:rPr>
          <w:del w:id="3" w:author="VIVA" w:date="2013-02-16T22:24:00Z"/>
          <w:lang w:eastAsia="zh-CN"/>
        </w:rPr>
      </w:pPr>
      <w:r w:rsidRPr="000C16FA">
        <w:t>In sub-Saharan Africa, c</w:t>
      </w:r>
      <w:r w:rsidR="00477A89" w:rsidRPr="000C16FA">
        <w:t>limate change</w:t>
      </w:r>
      <w:r w:rsidRPr="000C16FA">
        <w:t xml:space="preserve"> is already substantially impacting on crop yields through recurrent droughts associated with limited water availability and high temperatures (</w:t>
      </w:r>
      <w:proofErr w:type="spellStart"/>
      <w:r w:rsidRPr="000C16FA">
        <w:t>Lobell</w:t>
      </w:r>
      <w:proofErr w:type="spellEnd"/>
      <w:r w:rsidRPr="000C16FA">
        <w:t xml:space="preserve"> et al., 2011). </w:t>
      </w:r>
      <w:r w:rsidR="00CD7873" w:rsidRPr="000C16FA">
        <w:t xml:space="preserve">Due to their reliance on rain-fed agriculture as a source of income and consumption, </w:t>
      </w:r>
      <w:r w:rsidR="00477A89" w:rsidRPr="000C16FA">
        <w:t>countries</w:t>
      </w:r>
      <w:r w:rsidRPr="000C16FA">
        <w:t xml:space="preserve"> such as Tanzania</w:t>
      </w:r>
      <w:r w:rsidR="00D80C6F" w:rsidRPr="000C16FA">
        <w:t xml:space="preserve"> are vulnerable to climate change as most local farmers have a limited capacity, technology and resources to adapt (Arndt et al 2012)</w:t>
      </w:r>
      <w:r w:rsidR="00B009A5" w:rsidRPr="000C16FA">
        <w:t>.</w:t>
      </w:r>
      <w:r w:rsidR="00477A89" w:rsidRPr="000C16FA">
        <w:t xml:space="preserve"> </w:t>
      </w:r>
      <w:ins w:id="4" w:author="Eva Cordoba" w:date="2013-02-15T15:12:00Z">
        <w:r w:rsidR="00971C20" w:rsidRPr="00971C20">
          <w:t xml:space="preserve">Likewise, population growth has induced significant environmental changes on the slopes of Mt. Kilimanjaro over the recent decades. A land use change analysis from 1960s to 2000 by </w:t>
        </w:r>
        <w:proofErr w:type="spellStart"/>
        <w:r w:rsidR="00971C20" w:rsidRPr="00971C20">
          <w:t>Soini</w:t>
        </w:r>
        <w:proofErr w:type="spellEnd"/>
        <w:r w:rsidR="00971C20" w:rsidRPr="00971C20">
          <w:t xml:space="preserve"> (2002) shows the expansion of cultivation to </w:t>
        </w:r>
        <w:del w:id="5" w:author="VIVA" w:date="2013-02-16T21:57:00Z">
          <w:r w:rsidR="00971C20" w:rsidRPr="00971C20" w:rsidDel="002B6AD0">
            <w:delText xml:space="preserve">more and more </w:delText>
          </w:r>
        </w:del>
        <w:r w:rsidR="00971C20" w:rsidRPr="00971C20">
          <w:t>marginal land</w:t>
        </w:r>
        <w:del w:id="6" w:author="VIVA" w:date="2013-02-16T21:57:00Z">
          <w:r w:rsidR="00971C20" w:rsidRPr="00971C20" w:rsidDel="002B6AD0">
            <w:delText xml:space="preserve"> down the slope</w:delText>
          </w:r>
        </w:del>
        <w:r w:rsidR="00971C20" w:rsidRPr="00971C20">
          <w:t xml:space="preserve">, the disappearance and </w:t>
        </w:r>
        <w:del w:id="7" w:author="LXX" w:date="2013-02-17T14:21:00Z">
          <w:r w:rsidR="00971C20" w:rsidRPr="00971C20" w:rsidDel="002F7247">
            <w:delText xml:space="preserve">extreme </w:delText>
          </w:r>
        </w:del>
        <w:r w:rsidR="00971C20" w:rsidRPr="00971C20">
          <w:t xml:space="preserve">fragmentation of natural </w:t>
        </w:r>
        <w:del w:id="8" w:author="LXX" w:date="2013-02-17T14:21:00Z">
          <w:r w:rsidR="00971C20" w:rsidRPr="00971C20" w:rsidDel="002F7247">
            <w:delText xml:space="preserve">bush land </w:delText>
          </w:r>
        </w:del>
        <w:r w:rsidR="00971C20" w:rsidRPr="00971C20">
          <w:t>vegetation and appearance and expansion of settlements.</w:t>
        </w:r>
      </w:ins>
      <w:ins w:id="9" w:author="VIVA" w:date="2013-02-16T21:59:00Z">
        <w:r w:rsidR="001B4F6C">
          <w:t xml:space="preserve"> </w:t>
        </w:r>
      </w:ins>
      <w:ins w:id="10" w:author="VIVA" w:date="2013-02-16T22:06:00Z">
        <w:r w:rsidR="001B4F6C">
          <w:t xml:space="preserve"> </w:t>
        </w:r>
      </w:ins>
      <w:ins w:id="11" w:author="VIVA" w:date="2013-02-16T22:07:00Z">
        <w:r w:rsidR="001B4F6C">
          <w:t>D</w:t>
        </w:r>
      </w:ins>
      <w:ins w:id="12" w:author="VIVA" w:date="2013-02-16T22:05:00Z">
        <w:r w:rsidR="001B4F6C">
          <w:t xml:space="preserve">eforestation </w:t>
        </w:r>
      </w:ins>
      <w:ins w:id="13" w:author="VIVA" w:date="2013-02-16T22:07:00Z">
        <w:r w:rsidR="001B4F6C">
          <w:t xml:space="preserve">in terrains with high slope </w:t>
        </w:r>
      </w:ins>
      <w:ins w:id="14" w:author="VIVA" w:date="2013-02-16T22:08:00Z">
        <w:r w:rsidR="001B4F6C">
          <w:t xml:space="preserve">can result in enhanced </w:t>
        </w:r>
      </w:ins>
      <w:ins w:id="15" w:author="VIVA" w:date="2013-02-16T22:07:00Z">
        <w:r w:rsidR="001B4F6C">
          <w:t xml:space="preserve">soil erosion </w:t>
        </w:r>
      </w:ins>
      <w:ins w:id="16" w:author="VIVA" w:date="2013-02-16T22:09:00Z">
        <w:r w:rsidR="001B4F6C">
          <w:t>with</w:t>
        </w:r>
      </w:ins>
      <w:ins w:id="17" w:author="VIVA" w:date="2013-02-16T22:08:00Z">
        <w:r w:rsidR="001B4F6C">
          <w:t xml:space="preserve"> negative consequences </w:t>
        </w:r>
      </w:ins>
      <w:ins w:id="18" w:author="VIVA" w:date="2013-02-16T22:11:00Z">
        <w:r w:rsidR="00134719">
          <w:t xml:space="preserve">on </w:t>
        </w:r>
      </w:ins>
      <w:ins w:id="19" w:author="VIVA" w:date="2013-02-16T22:10:00Z">
        <w:r w:rsidR="001B4F6C">
          <w:t xml:space="preserve">water and soil </w:t>
        </w:r>
        <w:del w:id="20" w:author="LXX" w:date="2013-02-17T13:40:00Z">
          <w:r w:rsidR="001B4F6C" w:rsidDel="00237C19">
            <w:delText>resources.</w:delText>
          </w:r>
        </w:del>
      </w:ins>
      <w:ins w:id="21" w:author="Eva Cordoba" w:date="2013-02-15T15:12:00Z">
        <w:del w:id="22" w:author="LXX" w:date="2013-02-17T13:40:00Z">
          <w:r w:rsidR="00971C20" w:rsidRPr="00971C20" w:rsidDel="00237C19">
            <w:delText xml:space="preserve"> This has among other things its implication in natural resources and forests around mountain with a negative effect on water and soil r</w:delText>
          </w:r>
          <w:r w:rsidR="00971C20" w:rsidDel="00237C19">
            <w:delText>esources. Therefore</w:delText>
          </w:r>
        </w:del>
      </w:ins>
      <w:ins w:id="23" w:author="LXX" w:date="2013-02-17T13:40:00Z">
        <w:r w:rsidR="00237C19">
          <w:t>resources. Therefore</w:t>
        </w:r>
      </w:ins>
      <w:ins w:id="24" w:author="Eva Cordoba" w:date="2013-02-15T15:12:00Z">
        <w:r w:rsidR="00971C20">
          <w:t xml:space="preserve">, </w:t>
        </w:r>
      </w:ins>
      <w:ins w:id="25" w:author="VIVA" w:date="2013-02-16T22:17:00Z">
        <w:r w:rsidR="00134719">
          <w:t xml:space="preserve">considering </w:t>
        </w:r>
        <w:del w:id="26" w:author="LXX" w:date="2013-02-17T13:38:00Z">
          <w:r w:rsidR="00134719" w:rsidDel="00237C19">
            <w:delText xml:space="preserve"> </w:delText>
          </w:r>
        </w:del>
        <w:r w:rsidR="00134719">
          <w:t xml:space="preserve">a climate change scenario </w:t>
        </w:r>
      </w:ins>
      <w:ins w:id="27" w:author="VIVA" w:date="2013-02-16T22:18:00Z">
        <w:r w:rsidR="00134719">
          <w:t>with</w:t>
        </w:r>
      </w:ins>
      <w:ins w:id="28" w:author="VIVA" w:date="2013-02-16T22:15:00Z">
        <w:r w:rsidR="00134719">
          <w:t xml:space="preserve"> </w:t>
        </w:r>
      </w:ins>
      <w:ins w:id="29" w:author="Eva Cordoba" w:date="2013-02-15T15:12:00Z">
        <w:r w:rsidR="00971C20">
          <w:t xml:space="preserve">variation </w:t>
        </w:r>
      </w:ins>
      <w:del w:id="30" w:author="Eva Cordoba" w:date="2013-02-15T15:12:00Z">
        <w:r w:rsidR="008A21C7" w:rsidRPr="000C16FA" w:rsidDel="00971C20">
          <w:delText>V</w:delText>
        </w:r>
        <w:r w:rsidR="00D80C6F" w:rsidRPr="000C16FA" w:rsidDel="00971C20">
          <w:delText>ariations</w:delText>
        </w:r>
      </w:del>
      <w:r w:rsidR="00D80C6F" w:rsidRPr="000C16FA">
        <w:t xml:space="preserve"> in rain</w:t>
      </w:r>
      <w:r w:rsidR="008A21C7" w:rsidRPr="000C16FA">
        <w:t xml:space="preserve">fall patterns and </w:t>
      </w:r>
      <w:r w:rsidR="00D66F83" w:rsidRPr="000C16FA">
        <w:t xml:space="preserve">a </w:t>
      </w:r>
      <w:r w:rsidR="00B009A5" w:rsidRPr="000C16FA">
        <w:t>continuous decline in soil fertility</w:t>
      </w:r>
      <w:r w:rsidR="00D66F83" w:rsidRPr="000C16FA">
        <w:t xml:space="preserve"> </w:t>
      </w:r>
      <w:del w:id="31" w:author="VIVA" w:date="2013-02-16T22:12:00Z">
        <w:r w:rsidR="008A21C7" w:rsidRPr="000C16FA" w:rsidDel="00134719">
          <w:delText>related to nutrient mining</w:delText>
        </w:r>
        <w:r w:rsidR="00CD7873" w:rsidRPr="000C16FA" w:rsidDel="00134719">
          <w:delText xml:space="preserve"> both</w:delText>
        </w:r>
        <w:r w:rsidR="008A21C7" w:rsidRPr="000C16FA" w:rsidDel="00134719">
          <w:delText xml:space="preserve"> </w:delText>
        </w:r>
      </w:del>
      <w:del w:id="32" w:author="VIVA" w:date="2013-02-16T22:18:00Z">
        <w:r w:rsidR="008A21C7" w:rsidRPr="000C16FA" w:rsidDel="00134719">
          <w:delText xml:space="preserve">modify crop production conditions and </w:delText>
        </w:r>
      </w:del>
      <w:r w:rsidR="008A21C7" w:rsidRPr="000C16FA">
        <w:t xml:space="preserve">make it imperative for </w:t>
      </w:r>
      <w:r w:rsidR="00280A5D" w:rsidRPr="000C16FA">
        <w:t xml:space="preserve">smallholder </w:t>
      </w:r>
      <w:r w:rsidR="008A21C7" w:rsidRPr="000C16FA">
        <w:t xml:space="preserve">farmers to </w:t>
      </w:r>
      <w:r w:rsidR="00CD7873" w:rsidRPr="000C16FA">
        <w:t xml:space="preserve">adopt new strategies </w:t>
      </w:r>
      <w:ins w:id="33" w:author="VIVA" w:date="2013-02-16T22:23:00Z">
        <w:r w:rsidR="005900CB">
          <w:t xml:space="preserve">aimed at generating </w:t>
        </w:r>
      </w:ins>
      <w:ins w:id="34" w:author="VIVA" w:date="2013-02-16T22:20:00Z">
        <w:r w:rsidR="005900CB">
          <w:t>sustainable source</w:t>
        </w:r>
      </w:ins>
      <w:ins w:id="35" w:author="VIVA" w:date="2013-02-16T22:23:00Z">
        <w:r w:rsidR="005900CB">
          <w:t>s</w:t>
        </w:r>
      </w:ins>
      <w:ins w:id="36" w:author="VIVA" w:date="2013-02-16T22:20:00Z">
        <w:r w:rsidR="005900CB">
          <w:t xml:space="preserve"> of income through </w:t>
        </w:r>
        <w:bookmarkStart w:id="37" w:name="OLE_LINK9"/>
        <w:bookmarkStart w:id="38" w:name="OLE_LINK10"/>
        <w:commentRangeStart w:id="39"/>
        <w:r w:rsidR="005900CB">
          <w:t>agriculture intensification</w:t>
        </w:r>
      </w:ins>
      <w:bookmarkEnd w:id="37"/>
      <w:bookmarkEnd w:id="38"/>
      <w:commentRangeEnd w:id="39"/>
      <w:r w:rsidR="0072001E">
        <w:rPr>
          <w:rStyle w:val="CommentReference"/>
        </w:rPr>
        <w:commentReference w:id="39"/>
      </w:r>
      <w:ins w:id="40" w:author="VIVA" w:date="2013-02-16T22:24:00Z">
        <w:r w:rsidR="005900CB">
          <w:t xml:space="preserve">. </w:t>
        </w:r>
      </w:ins>
      <w:ins w:id="41" w:author="VIVA" w:date="2013-02-16T22:28:00Z">
        <w:r w:rsidR="005900CB">
          <w:t xml:space="preserve">Only then, </w:t>
        </w:r>
        <w:commentRangeStart w:id="42"/>
        <w:del w:id="43" w:author="LXX" w:date="2013-02-17T13:47:00Z">
          <w:r w:rsidR="005900CB" w:rsidDel="00237C19">
            <w:delText>youth migration</w:delText>
          </w:r>
        </w:del>
      </w:ins>
      <w:commentRangeEnd w:id="42"/>
      <w:r w:rsidR="0072001E">
        <w:rPr>
          <w:rStyle w:val="CommentReference"/>
        </w:rPr>
        <w:commentReference w:id="42"/>
      </w:r>
      <w:ins w:id="44" w:author="VIVA" w:date="2013-02-16T22:28:00Z">
        <w:del w:id="45" w:author="LXX" w:date="2013-02-17T13:47:00Z">
          <w:r w:rsidR="005900CB" w:rsidDel="00237C19">
            <w:delText xml:space="preserve"> </w:delText>
          </w:r>
        </w:del>
      </w:ins>
      <w:ins w:id="46" w:author="VIVA" w:date="2013-02-16T23:21:00Z">
        <w:del w:id="47" w:author="LXX" w:date="2013-02-17T13:47:00Z">
          <w:r w:rsidR="00F55192" w:rsidDel="00237C19">
            <w:delText xml:space="preserve">to cities </w:delText>
          </w:r>
        </w:del>
      </w:ins>
      <w:ins w:id="48" w:author="VIVA" w:date="2013-02-16T22:28:00Z">
        <w:del w:id="49" w:author="LXX" w:date="2013-02-17T13:47:00Z">
          <w:r w:rsidR="005900CB" w:rsidDel="00237C19">
            <w:delText xml:space="preserve">will start to </w:delText>
          </w:r>
        </w:del>
      </w:ins>
      <w:ins w:id="50" w:author="VIVA" w:date="2013-02-16T22:29:00Z">
        <w:del w:id="51" w:author="LXX" w:date="2013-02-17T13:47:00Z">
          <w:r w:rsidR="005900CB" w:rsidDel="00237C19">
            <w:delText>decline</w:delText>
          </w:r>
        </w:del>
      </w:ins>
      <w:ins w:id="52" w:author="LXX" w:date="2013-02-17T13:47:00Z">
        <w:r w:rsidR="00237C19">
          <w:rPr>
            <w:rFonts w:hint="eastAsia"/>
            <w:lang w:eastAsia="zh-CN"/>
          </w:rPr>
          <w:t>the land can attract and retain the youth again</w:t>
        </w:r>
      </w:ins>
      <w:ins w:id="53" w:author="VIVA" w:date="2013-02-16T22:28:00Z">
        <w:r w:rsidR="005900CB">
          <w:t>.</w:t>
        </w:r>
      </w:ins>
      <w:ins w:id="54" w:author="LXX" w:date="2013-02-17T13:43:00Z">
        <w:r w:rsidR="00237C19">
          <w:rPr>
            <w:rFonts w:hint="eastAsia"/>
            <w:lang w:eastAsia="zh-CN"/>
          </w:rPr>
          <w:t xml:space="preserve"> </w:t>
        </w:r>
      </w:ins>
      <w:del w:id="55" w:author="VIVA" w:date="2013-02-16T22:24:00Z">
        <w:r w:rsidR="00CD7873" w:rsidRPr="000C16FA" w:rsidDel="005900CB">
          <w:delText>to meet the emerging challenge</w:delText>
        </w:r>
      </w:del>
      <w:del w:id="56" w:author="VIVA" w:date="2013-02-16T22:14:00Z">
        <w:r w:rsidR="00CD7873" w:rsidRPr="000C16FA" w:rsidDel="00134719">
          <w:delText>s</w:delText>
        </w:r>
      </w:del>
      <w:del w:id="57" w:author="VIVA" w:date="2013-02-16T22:24:00Z">
        <w:r w:rsidR="00CD7873" w:rsidRPr="000C16FA" w:rsidDel="005900CB">
          <w:delText xml:space="preserve"> and </w:delText>
        </w:r>
        <w:r w:rsidR="008A21C7" w:rsidRPr="000C16FA" w:rsidDel="005900CB">
          <w:delText>remain viable</w:delText>
        </w:r>
        <w:r w:rsidR="00CD7873" w:rsidRPr="000C16FA" w:rsidDel="005900CB">
          <w:delText xml:space="preserve">. </w:delText>
        </w:r>
      </w:del>
    </w:p>
    <w:p w:rsidR="00750232" w:rsidRDefault="00776344" w:rsidP="002F0644">
      <w:pPr>
        <w:spacing w:line="360" w:lineRule="auto"/>
        <w:jc w:val="both"/>
        <w:rPr>
          <w:ins w:id="58" w:author="Isik Ozturk" w:date="2013-02-15T13:32:00Z"/>
          <w:rFonts w:eastAsia="Times New Roman" w:cs="Times New Roman"/>
        </w:rPr>
      </w:pPr>
      <w:r w:rsidRPr="000C16FA">
        <w:t>This project will be conducted at the slopes of Mount Kilimanjaro (altitude 1800-2000 m) where farm sizes are very small (</w:t>
      </w:r>
      <w:ins w:id="59" w:author="VIVA" w:date="2013-02-16T22:26:00Z">
        <w:r w:rsidR="005900CB">
          <w:rPr>
            <w:rFonts w:cs="Times New Roman"/>
          </w:rPr>
          <w:t>≤</w:t>
        </w:r>
        <w:r w:rsidR="005900CB">
          <w:t xml:space="preserve"> 0.5</w:t>
        </w:r>
      </w:ins>
      <w:del w:id="60" w:author="VIVA" w:date="2013-02-16T22:25:00Z">
        <w:r w:rsidRPr="000C16FA" w:rsidDel="005900CB">
          <w:delText>XX</w:delText>
        </w:r>
      </w:del>
      <w:r w:rsidRPr="000C16FA">
        <w:t xml:space="preserve">ha) and farmers grow mainly </w:t>
      </w:r>
      <w:bookmarkStart w:id="61" w:name="OLE_LINK15"/>
      <w:bookmarkStart w:id="62" w:name="OLE_LINK16"/>
      <w:r w:rsidRPr="000C16FA">
        <w:t>coffee</w:t>
      </w:r>
      <w:bookmarkEnd w:id="61"/>
      <w:bookmarkEnd w:id="62"/>
      <w:r w:rsidRPr="000C16FA">
        <w:t xml:space="preserve"> and bananas</w:t>
      </w:r>
      <w:r w:rsidR="008E1F63" w:rsidRPr="000C16FA">
        <w:t xml:space="preserve"> on clay soils of volcanic origin</w:t>
      </w:r>
      <w:r w:rsidRPr="000C16FA">
        <w:t xml:space="preserve">. </w:t>
      </w:r>
      <w:r w:rsidR="004F7007" w:rsidRPr="000C16FA">
        <w:t xml:space="preserve">The rainfall in the region is both </w:t>
      </w:r>
      <w:r w:rsidR="004F7007" w:rsidRPr="000C16FA">
        <w:rPr>
          <w:rFonts w:eastAsia="Times New Roman" w:cs="Times New Roman"/>
        </w:rPr>
        <w:t>orographic and bimodal but very erratic such that farmers have to rely on irrigation to reduce vulnerability. However, presently several of irrigation structures have been abandoned and there is need to either develop alternative options</w:t>
      </w:r>
      <w:ins w:id="63" w:author="VIVA" w:date="2013-02-16T22:32:00Z">
        <w:r w:rsidR="004B159C">
          <w:rPr>
            <w:rFonts w:eastAsia="Times New Roman" w:cs="Times New Roman"/>
          </w:rPr>
          <w:t>, e.</w:t>
        </w:r>
      </w:ins>
      <w:ins w:id="64" w:author="VIVA" w:date="2013-02-16T22:33:00Z">
        <w:r w:rsidR="004B159C">
          <w:rPr>
            <w:rFonts w:eastAsia="Times New Roman" w:cs="Times New Roman"/>
          </w:rPr>
          <w:t>g., high water use efficiency practices;</w:t>
        </w:r>
      </w:ins>
      <w:ins w:id="65" w:author="VIVA" w:date="2013-02-16T22:31:00Z">
        <w:r w:rsidR="004B159C">
          <w:rPr>
            <w:rFonts w:eastAsia="Times New Roman" w:cs="Times New Roman"/>
          </w:rPr>
          <w:t xml:space="preserve"> </w:t>
        </w:r>
      </w:ins>
      <w:del w:id="66" w:author="VIVA" w:date="2013-02-16T22:31:00Z">
        <w:r w:rsidR="004F7007" w:rsidRPr="000C16FA" w:rsidDel="004B159C">
          <w:rPr>
            <w:rFonts w:eastAsia="Times New Roman" w:cs="Times New Roman"/>
          </w:rPr>
          <w:delText xml:space="preserve"> </w:delText>
        </w:r>
      </w:del>
      <w:r w:rsidR="004F7007" w:rsidRPr="000C16FA">
        <w:rPr>
          <w:rFonts w:eastAsia="Times New Roman" w:cs="Times New Roman"/>
        </w:rPr>
        <w:t>or rehabilitat</w:t>
      </w:r>
      <w:ins w:id="67" w:author="VIVA" w:date="2013-02-16T22:33:00Z">
        <w:r w:rsidR="004B159C">
          <w:rPr>
            <w:rFonts w:eastAsia="Times New Roman" w:cs="Times New Roman"/>
          </w:rPr>
          <w:t>e</w:t>
        </w:r>
      </w:ins>
      <w:del w:id="68" w:author="VIVA" w:date="2013-02-16T22:33:00Z">
        <w:r w:rsidR="004F7007" w:rsidRPr="000C16FA" w:rsidDel="004B159C">
          <w:rPr>
            <w:rFonts w:eastAsia="Times New Roman" w:cs="Times New Roman"/>
          </w:rPr>
          <w:delText>ion the</w:delText>
        </w:r>
      </w:del>
      <w:r w:rsidR="004F7007" w:rsidRPr="000C16FA">
        <w:rPr>
          <w:rFonts w:eastAsia="Times New Roman" w:cs="Times New Roman"/>
        </w:rPr>
        <w:t xml:space="preserve"> </w:t>
      </w:r>
      <w:ins w:id="69" w:author="VIVA" w:date="2013-02-16T22:33:00Z">
        <w:r w:rsidR="004B159C">
          <w:rPr>
            <w:rFonts w:eastAsia="Times New Roman" w:cs="Times New Roman"/>
          </w:rPr>
          <w:t xml:space="preserve">existing </w:t>
        </w:r>
      </w:ins>
      <w:r w:rsidR="004F7007" w:rsidRPr="000C16FA">
        <w:rPr>
          <w:rFonts w:eastAsia="Times New Roman" w:cs="Times New Roman"/>
        </w:rPr>
        <w:t xml:space="preserve">water harvesting and conveying </w:t>
      </w:r>
      <w:commentRangeStart w:id="70"/>
      <w:r w:rsidR="004F7007" w:rsidRPr="000C16FA">
        <w:rPr>
          <w:rFonts w:eastAsia="Times New Roman" w:cs="Times New Roman"/>
        </w:rPr>
        <w:t>systems</w:t>
      </w:r>
      <w:commentRangeEnd w:id="70"/>
      <w:r w:rsidR="00750232">
        <w:rPr>
          <w:rStyle w:val="CommentReference"/>
        </w:rPr>
        <w:commentReference w:id="70"/>
      </w:r>
      <w:r w:rsidR="004F7007" w:rsidRPr="000C16FA">
        <w:rPr>
          <w:rFonts w:eastAsia="Times New Roman" w:cs="Times New Roman"/>
        </w:rPr>
        <w:t>.</w:t>
      </w:r>
      <w:r w:rsidR="002143B7" w:rsidRPr="000C16FA">
        <w:rPr>
          <w:rFonts w:eastAsia="Times New Roman" w:cs="Times New Roman"/>
        </w:rPr>
        <w:t xml:space="preserve"> </w:t>
      </w:r>
    </w:p>
    <w:p w:rsidR="00A31026" w:rsidRPr="000C16FA" w:rsidRDefault="002143B7" w:rsidP="002F0644">
      <w:pPr>
        <w:spacing w:line="360" w:lineRule="auto"/>
        <w:jc w:val="both"/>
      </w:pPr>
      <w:r w:rsidRPr="000C16FA">
        <w:rPr>
          <w:rFonts w:eastAsia="Times New Roman" w:cs="Times New Roman"/>
        </w:rPr>
        <w:t>Cattle, which are kept as a source of milk and meat, are an integral part of farming systems in the Kilimanjaro region. The cattle are kept indoors and feed through zero grazing.</w:t>
      </w:r>
      <w:r w:rsidRPr="000C16FA">
        <w:rPr>
          <w:rFonts w:ascii="Calibri" w:eastAsia="Times New Roman" w:hAnsi="Calibri" w:cs="Segoe UI"/>
        </w:rPr>
        <w:t xml:space="preserve"> </w:t>
      </w:r>
    </w:p>
    <w:p w:rsidR="00A71BD5" w:rsidRPr="000C16FA" w:rsidRDefault="00A71BD5" w:rsidP="00AD6C77">
      <w:pPr>
        <w:rPr>
          <w:b/>
        </w:rPr>
      </w:pPr>
      <w:r w:rsidRPr="000C16FA">
        <w:rPr>
          <w:b/>
        </w:rPr>
        <w:t>Need assessment</w:t>
      </w:r>
    </w:p>
    <w:p w:rsidR="00473965" w:rsidRDefault="005F7607" w:rsidP="00473965">
      <w:pPr>
        <w:spacing w:line="360" w:lineRule="auto"/>
        <w:jc w:val="both"/>
      </w:pPr>
      <w:r>
        <w:t xml:space="preserve">Communities at </w:t>
      </w:r>
      <w:r w:rsidR="00473965" w:rsidRPr="000C16FA">
        <w:t>the slopes of Mount Kilimanjaro have responded to complexities associated with climate change, limited water availability and land scarcity in several ways</w:t>
      </w:r>
      <w:ins w:id="71" w:author="LXX" w:date="2013-02-17T13:45:00Z">
        <w:r w:rsidR="00237C19">
          <w:rPr>
            <w:rFonts w:hint="eastAsia"/>
            <w:lang w:eastAsia="zh-CN"/>
          </w:rPr>
          <w:t>,</w:t>
        </w:r>
      </w:ins>
      <w:r w:rsidR="00473965" w:rsidRPr="000C16FA">
        <w:t xml:space="preserve"> such as clearing more forest land for agricultural purposes and increasing rates of groundwater abstraction for crop irrigation. These adaptation options have exposed more land to degradation, further reduced water availability in the Kilimanjaro region and consequently increased rural-urban migration</w:t>
      </w:r>
      <w:ins w:id="72" w:author="LXX" w:date="2013-02-17T13:46:00Z">
        <w:r w:rsidR="00237C19">
          <w:rPr>
            <w:rFonts w:hint="eastAsia"/>
            <w:lang w:eastAsia="zh-CN"/>
          </w:rPr>
          <w:t>,</w:t>
        </w:r>
      </w:ins>
      <w:r w:rsidR="00473965" w:rsidRPr="000C16FA">
        <w:t xml:space="preserve"> especially among the youth. This has caused both a surge of youth unemployment in cities and a reduction of youth labour to support smallholder agriculture</w:t>
      </w:r>
      <w:del w:id="73" w:author="VIVA" w:date="2013-02-16T23:24:00Z">
        <w:r w:rsidR="00473965" w:rsidRPr="000C16FA" w:rsidDel="00F55192">
          <w:delText>.</w:delText>
        </w:r>
      </w:del>
      <w:ins w:id="74" w:author="VIVA" w:date="2013-02-16T23:24:00Z">
        <w:r w:rsidR="00F55192">
          <w:t xml:space="preserve"> </w:t>
        </w:r>
        <w:proofErr w:type="gramStart"/>
        <w:r w:rsidR="00F55192">
          <w:t>It</w:t>
        </w:r>
        <w:proofErr w:type="gramEnd"/>
        <w:r w:rsidR="00F55192">
          <w:t xml:space="preserve"> is of utmost importance </w:t>
        </w:r>
      </w:ins>
      <w:ins w:id="75" w:author="VIVA" w:date="2013-02-16T23:30:00Z">
        <w:r w:rsidR="00E33489">
          <w:t>that</w:t>
        </w:r>
      </w:ins>
      <w:ins w:id="76" w:author="VIVA" w:date="2013-02-16T23:29:00Z">
        <w:r w:rsidR="00E33489">
          <w:t xml:space="preserve"> Tanzanian postgraduates </w:t>
        </w:r>
      </w:ins>
      <w:ins w:id="77" w:author="VIVA" w:date="2013-02-16T23:33:00Z">
        <w:r w:rsidR="00E33489">
          <w:t>acquire</w:t>
        </w:r>
      </w:ins>
      <w:ins w:id="78" w:author="VIVA" w:date="2013-02-16T23:31:00Z">
        <w:r w:rsidR="00E33489">
          <w:t xml:space="preserve"> the </w:t>
        </w:r>
      </w:ins>
      <w:ins w:id="79" w:author="VIVA" w:date="2013-02-16T23:34:00Z">
        <w:r w:rsidR="00E33489">
          <w:t xml:space="preserve">knowledge and </w:t>
        </w:r>
      </w:ins>
      <w:ins w:id="80" w:author="VIVA" w:date="2013-02-16T23:31:00Z">
        <w:r w:rsidR="00E33489">
          <w:t>skills ne</w:t>
        </w:r>
      </w:ins>
      <w:ins w:id="81" w:author="VIVA" w:date="2013-02-16T23:32:00Z">
        <w:r w:rsidR="00E33489">
          <w:t>eded</w:t>
        </w:r>
      </w:ins>
      <w:ins w:id="82" w:author="VIVA" w:date="2013-02-16T23:31:00Z">
        <w:r w:rsidR="00E33489">
          <w:t xml:space="preserve"> to </w:t>
        </w:r>
      </w:ins>
      <w:ins w:id="83" w:author="VIVA" w:date="2013-02-16T23:33:00Z">
        <w:r w:rsidR="00E33489">
          <w:t>develop</w:t>
        </w:r>
      </w:ins>
      <w:ins w:id="84" w:author="VIVA" w:date="2013-02-16T23:34:00Z">
        <w:r w:rsidR="00E33489">
          <w:t xml:space="preserve"> new alternatives to the Land degradation and water scarcity </w:t>
        </w:r>
      </w:ins>
      <w:ins w:id="85" w:author="VIVA" w:date="2013-02-16T23:35:00Z">
        <w:r w:rsidR="00E33489">
          <w:t xml:space="preserve">problem in the slopes of mount Kilimanjaro. </w:t>
        </w:r>
      </w:ins>
      <w:del w:id="86" w:author="VIVA" w:date="2013-02-16T23:24:00Z">
        <w:r w:rsidR="00473965" w:rsidRPr="000C16FA" w:rsidDel="00F55192">
          <w:delText xml:space="preserve"> </w:delText>
        </w:r>
        <w:r w:rsidR="007C3805" w:rsidDel="00F55192">
          <w:delText>S</w:delText>
        </w:r>
        <w:r w:rsidDel="00F55192">
          <w:delText xml:space="preserve">everal of the </w:delText>
        </w:r>
        <w:r w:rsidR="007C3805" w:rsidDel="00F55192">
          <w:delText>migrant</w:delText>
        </w:r>
        <w:r w:rsidDel="00F55192">
          <w:delText xml:space="preserve"> youth are now postgraduate </w:delText>
        </w:r>
        <w:commentRangeStart w:id="87"/>
        <w:r w:rsidDel="00F55192">
          <w:delText>students</w:delText>
        </w:r>
        <w:commentRangeEnd w:id="87"/>
        <w:r w:rsidR="00750232" w:rsidDel="00F55192">
          <w:rPr>
            <w:rStyle w:val="CommentReference"/>
          </w:rPr>
          <w:commentReference w:id="87"/>
        </w:r>
        <w:r w:rsidDel="00F55192">
          <w:delText xml:space="preserve"> at (</w:delText>
        </w:r>
        <w:r w:rsidR="007C3805" w:rsidDel="00F55192">
          <w:delText xml:space="preserve">XXX university), </w:delText>
        </w:r>
      </w:del>
      <w:ins w:id="88" w:author="Isik Ozturk" w:date="2013-02-15T13:34:00Z">
        <w:del w:id="89" w:author="VIVA" w:date="2013-02-16T23:24:00Z">
          <w:r w:rsidR="00436A3D" w:rsidDel="00F55192">
            <w:delText>and th</w:delText>
          </w:r>
        </w:del>
      </w:ins>
      <w:ins w:id="90" w:author="Isik Ozturk" w:date="2013-02-15T13:39:00Z">
        <w:del w:id="91" w:author="VIVA" w:date="2013-02-16T23:24:00Z">
          <w:r w:rsidR="00436A3D" w:rsidDel="00F55192">
            <w:delText>erefore</w:delText>
          </w:r>
        </w:del>
      </w:ins>
      <w:ins w:id="92" w:author="Isik Ozturk" w:date="2013-02-15T13:34:00Z">
        <w:del w:id="93" w:author="VIVA" w:date="2013-02-16T23:24:00Z">
          <w:r w:rsidR="00436A3D" w:rsidDel="00F55192">
            <w:delText xml:space="preserve"> can potentially be appropriate channel to convey </w:delText>
          </w:r>
        </w:del>
      </w:ins>
      <w:del w:id="94" w:author="VIVA" w:date="2013-02-16T23:24:00Z">
        <w:r w:rsidR="007C3805" w:rsidDel="00F55192">
          <w:delText xml:space="preserve">and thus can potentially easily grasp new </w:delText>
        </w:r>
      </w:del>
      <w:ins w:id="95" w:author="Isik Ozturk" w:date="2013-02-15T13:34:00Z">
        <w:del w:id="96" w:author="VIVA" w:date="2013-02-16T23:24:00Z">
          <w:r w:rsidR="00436A3D" w:rsidDel="00F55192">
            <w:delText xml:space="preserve">new </w:delText>
          </w:r>
        </w:del>
      </w:ins>
      <w:del w:id="97" w:author="VIVA" w:date="2013-02-16T23:24:00Z">
        <w:r w:rsidR="007C3805" w:rsidDel="00F55192">
          <w:delText>knowledge and concepts</w:delText>
        </w:r>
      </w:del>
      <w:del w:id="98" w:author="VIVA" w:date="2013-02-16T23:35:00Z">
        <w:r w:rsidR="007C3805" w:rsidDel="00E33489">
          <w:delText xml:space="preserve">. </w:delText>
        </w:r>
      </w:del>
      <w:r w:rsidR="007C3805">
        <w:t xml:space="preserve">This project will provide a platform to blend knowledge from migrant and remaining youth to develop sustainable land and water management options for communities at the slopes of Mount Kilimanajaro. </w:t>
      </w:r>
      <w:r>
        <w:t xml:space="preserve"> </w:t>
      </w:r>
    </w:p>
    <w:p w:rsidR="00A71BD5" w:rsidRPr="000C16FA" w:rsidRDefault="00A71BD5" w:rsidP="00AD6C77">
      <w:pPr>
        <w:rPr>
          <w:b/>
        </w:rPr>
      </w:pPr>
      <w:r w:rsidRPr="000C16FA">
        <w:rPr>
          <w:b/>
        </w:rPr>
        <w:t>Objectives</w:t>
      </w:r>
    </w:p>
    <w:p w:rsidR="00E8662C" w:rsidRPr="000C16FA" w:rsidRDefault="00E8662C" w:rsidP="00E8662C">
      <w:pPr>
        <w:pStyle w:val="ListParagraph"/>
        <w:numPr>
          <w:ilvl w:val="0"/>
          <w:numId w:val="2"/>
        </w:numPr>
        <w:spacing w:line="360" w:lineRule="auto"/>
        <w:jc w:val="both"/>
        <w:rPr>
          <w:rFonts w:ascii="Times New Roman" w:hAnsi="Times New Roman" w:cs="Times New Roman"/>
          <w:sz w:val="24"/>
          <w:szCs w:val="24"/>
        </w:rPr>
      </w:pPr>
      <w:r w:rsidRPr="000C16FA">
        <w:rPr>
          <w:rFonts w:ascii="Times New Roman" w:hAnsi="Times New Roman" w:cs="Times New Roman"/>
          <w:sz w:val="24"/>
          <w:szCs w:val="24"/>
        </w:rPr>
        <w:t xml:space="preserve">Development and introduction of </w:t>
      </w:r>
      <w:commentRangeStart w:id="99"/>
      <w:r w:rsidRPr="000C16FA">
        <w:rPr>
          <w:rFonts w:ascii="Times New Roman" w:hAnsi="Times New Roman" w:cs="Times New Roman"/>
          <w:sz w:val="24"/>
          <w:szCs w:val="24"/>
        </w:rPr>
        <w:t xml:space="preserve">improved water </w:t>
      </w:r>
      <w:r w:rsidR="005D1D12" w:rsidRPr="000C16FA">
        <w:rPr>
          <w:rFonts w:ascii="Times New Roman" w:hAnsi="Times New Roman" w:cs="Times New Roman"/>
          <w:sz w:val="24"/>
          <w:szCs w:val="24"/>
        </w:rPr>
        <w:t xml:space="preserve">harvesting and irrigation </w:t>
      </w:r>
      <w:r w:rsidRPr="000C16FA">
        <w:rPr>
          <w:rFonts w:ascii="Times New Roman" w:hAnsi="Times New Roman" w:cs="Times New Roman"/>
          <w:sz w:val="24"/>
          <w:szCs w:val="24"/>
        </w:rPr>
        <w:t>technologies</w:t>
      </w:r>
      <w:commentRangeEnd w:id="99"/>
      <w:r w:rsidR="002C0DBE">
        <w:rPr>
          <w:rStyle w:val="CommentReference"/>
          <w:rFonts w:ascii="Times New Roman" w:hAnsi="Times New Roman" w:cs="Arial"/>
          <w:lang w:val="en-GB"/>
        </w:rPr>
        <w:commentReference w:id="99"/>
      </w:r>
      <w:r w:rsidRPr="000C16FA">
        <w:rPr>
          <w:rFonts w:ascii="Times New Roman" w:hAnsi="Times New Roman" w:cs="Times New Roman"/>
          <w:sz w:val="24"/>
          <w:szCs w:val="24"/>
        </w:rPr>
        <w:t xml:space="preserve"> and techniques for</w:t>
      </w:r>
      <w:r w:rsidR="00A31026" w:rsidRPr="000C16FA">
        <w:rPr>
          <w:rFonts w:ascii="Times New Roman" w:hAnsi="Times New Roman" w:cs="Times New Roman"/>
          <w:sz w:val="24"/>
          <w:szCs w:val="24"/>
        </w:rPr>
        <w:t xml:space="preserve"> optimization of water use</w:t>
      </w:r>
      <w:r w:rsidRPr="000C16FA">
        <w:rPr>
          <w:rFonts w:ascii="Times New Roman" w:hAnsi="Times New Roman" w:cs="Times New Roman"/>
          <w:sz w:val="24"/>
          <w:szCs w:val="24"/>
        </w:rPr>
        <w:t>;</w:t>
      </w:r>
    </w:p>
    <w:p w:rsidR="00E8662C" w:rsidRPr="000C16FA" w:rsidRDefault="005D1D12" w:rsidP="00E8662C">
      <w:pPr>
        <w:pStyle w:val="ListParagraph"/>
        <w:numPr>
          <w:ilvl w:val="0"/>
          <w:numId w:val="2"/>
        </w:numPr>
        <w:spacing w:line="360" w:lineRule="auto"/>
        <w:jc w:val="both"/>
        <w:rPr>
          <w:rFonts w:ascii="Times New Roman" w:hAnsi="Times New Roman" w:cs="Times New Roman"/>
          <w:sz w:val="24"/>
          <w:szCs w:val="24"/>
        </w:rPr>
      </w:pPr>
      <w:r w:rsidRPr="000C16FA">
        <w:rPr>
          <w:rFonts w:ascii="Times New Roman" w:hAnsi="Times New Roman" w:cs="Times New Roman"/>
          <w:sz w:val="24"/>
          <w:szCs w:val="24"/>
        </w:rPr>
        <w:t>Integration of crop-livestock systems and increase</w:t>
      </w:r>
      <w:r w:rsidR="00A31026" w:rsidRPr="000C16FA">
        <w:rPr>
          <w:rFonts w:ascii="Times New Roman" w:hAnsi="Times New Roman" w:cs="Times New Roman"/>
          <w:sz w:val="24"/>
          <w:szCs w:val="24"/>
        </w:rPr>
        <w:t>d</w:t>
      </w:r>
      <w:r w:rsidRPr="000C16FA">
        <w:rPr>
          <w:rFonts w:ascii="Times New Roman" w:hAnsi="Times New Roman" w:cs="Times New Roman"/>
          <w:sz w:val="24"/>
          <w:szCs w:val="24"/>
        </w:rPr>
        <w:t xml:space="preserve"> </w:t>
      </w:r>
      <w:bookmarkStart w:id="100" w:name="OLE_LINK11"/>
      <w:bookmarkStart w:id="101" w:name="OLE_LINK12"/>
      <w:commentRangeStart w:id="102"/>
      <w:r w:rsidR="00E8662C" w:rsidRPr="000C16FA">
        <w:rPr>
          <w:rFonts w:ascii="Times New Roman" w:hAnsi="Times New Roman" w:cs="Times New Roman"/>
          <w:sz w:val="24"/>
          <w:szCs w:val="24"/>
        </w:rPr>
        <w:t>crop diversification</w:t>
      </w:r>
      <w:commentRangeEnd w:id="102"/>
      <w:r w:rsidR="00AB79E3">
        <w:rPr>
          <w:rStyle w:val="CommentReference"/>
          <w:rFonts w:ascii="Times New Roman" w:hAnsi="Times New Roman" w:cs="Arial"/>
          <w:lang w:val="en-GB"/>
        </w:rPr>
        <w:commentReference w:id="102"/>
      </w:r>
      <w:bookmarkEnd w:id="100"/>
      <w:bookmarkEnd w:id="101"/>
      <w:r w:rsidR="00E8662C" w:rsidRPr="000C16FA">
        <w:rPr>
          <w:rFonts w:ascii="Times New Roman" w:hAnsi="Times New Roman" w:cs="Times New Roman"/>
          <w:sz w:val="24"/>
          <w:szCs w:val="24"/>
        </w:rPr>
        <w:t xml:space="preserve"> to include high value </w:t>
      </w:r>
      <w:ins w:id="103" w:author="VIVA" w:date="2013-02-16T22:36:00Z">
        <w:r w:rsidR="004B159C">
          <w:rPr>
            <w:rFonts w:ascii="Times New Roman" w:hAnsi="Times New Roman" w:cs="Times New Roman"/>
            <w:sz w:val="24"/>
            <w:szCs w:val="24"/>
          </w:rPr>
          <w:t xml:space="preserve">horticultural </w:t>
        </w:r>
      </w:ins>
      <w:r w:rsidR="00E8662C" w:rsidRPr="000C16FA">
        <w:rPr>
          <w:rFonts w:ascii="Times New Roman" w:hAnsi="Times New Roman" w:cs="Times New Roman"/>
          <w:sz w:val="24"/>
          <w:szCs w:val="24"/>
        </w:rPr>
        <w:t xml:space="preserve">crops requiring less water and land; </w:t>
      </w:r>
    </w:p>
    <w:p w:rsidR="00E8662C" w:rsidRDefault="00E8662C" w:rsidP="00F551D6">
      <w:pPr>
        <w:pStyle w:val="ListParagraph"/>
        <w:numPr>
          <w:ilvl w:val="0"/>
          <w:numId w:val="2"/>
        </w:numPr>
        <w:spacing w:line="360" w:lineRule="auto"/>
        <w:jc w:val="both"/>
        <w:rPr>
          <w:ins w:id="104" w:author="Eva Cordoba" w:date="2013-02-15T15:13:00Z"/>
          <w:rFonts w:ascii="Times New Roman" w:hAnsi="Times New Roman" w:cs="Times New Roman"/>
          <w:sz w:val="24"/>
          <w:szCs w:val="24"/>
        </w:rPr>
      </w:pPr>
      <w:r w:rsidRPr="000C16FA">
        <w:rPr>
          <w:rFonts w:ascii="Times New Roman" w:hAnsi="Times New Roman" w:cs="Times New Roman"/>
          <w:sz w:val="24"/>
          <w:szCs w:val="24"/>
        </w:rPr>
        <w:t>Development of knowledge-based decision support tools</w:t>
      </w:r>
      <w:ins w:id="105" w:author="Jonas Vejlin" w:date="2013-02-18T08:09:00Z">
        <w:r w:rsidR="00F551D6">
          <w:rPr>
            <w:rFonts w:ascii="Times New Roman" w:hAnsi="Times New Roman" w:cs="Times New Roman"/>
            <w:sz w:val="24"/>
            <w:szCs w:val="24"/>
          </w:rPr>
          <w:t xml:space="preserve">, by using </w:t>
        </w:r>
      </w:ins>
      <w:ins w:id="106" w:author="Jonas Vejlin" w:date="2013-02-18T08:10:00Z">
        <w:r w:rsidR="00F551D6" w:rsidRPr="00F551D6">
          <w:rPr>
            <w:rFonts w:ascii="Times New Roman" w:hAnsi="Times New Roman" w:cs="Times New Roman"/>
            <w:sz w:val="24"/>
            <w:szCs w:val="24"/>
          </w:rPr>
          <w:t>Partially observable Markov decision process</w:t>
        </w:r>
        <w:r w:rsidR="00F551D6">
          <w:rPr>
            <w:rFonts w:ascii="Times New Roman" w:hAnsi="Times New Roman" w:cs="Times New Roman"/>
            <w:sz w:val="24"/>
            <w:szCs w:val="24"/>
          </w:rPr>
          <w:t xml:space="preserve"> (</w:t>
        </w:r>
        <w:r w:rsidR="00F551D6" w:rsidRPr="00F551D6">
          <w:rPr>
            <w:rFonts w:ascii="Times New Roman" w:hAnsi="Times New Roman" w:cs="Times New Roman"/>
            <w:sz w:val="24"/>
            <w:szCs w:val="24"/>
          </w:rPr>
          <w:t>POMDP</w:t>
        </w:r>
        <w:r w:rsidR="00F551D6">
          <w:rPr>
            <w:rFonts w:ascii="Times New Roman" w:hAnsi="Times New Roman" w:cs="Times New Roman"/>
            <w:sz w:val="24"/>
            <w:szCs w:val="24"/>
          </w:rPr>
          <w:t>),</w:t>
        </w:r>
      </w:ins>
      <w:r w:rsidR="00A31026" w:rsidRPr="000C16FA">
        <w:rPr>
          <w:rFonts w:ascii="Times New Roman" w:hAnsi="Times New Roman" w:cs="Times New Roman"/>
          <w:sz w:val="24"/>
          <w:szCs w:val="24"/>
        </w:rPr>
        <w:t xml:space="preserve"> for smallholder farmers in the Kilimanjaro region;</w:t>
      </w:r>
      <w:r w:rsidRPr="000C16FA">
        <w:rPr>
          <w:rFonts w:ascii="Times New Roman" w:hAnsi="Times New Roman" w:cs="Times New Roman"/>
          <w:sz w:val="24"/>
          <w:szCs w:val="24"/>
        </w:rPr>
        <w:t xml:space="preserve"> </w:t>
      </w:r>
    </w:p>
    <w:p w:rsidR="00971C20" w:rsidDel="004B159C" w:rsidRDefault="00971C20" w:rsidP="00971C20">
      <w:pPr>
        <w:pStyle w:val="ListParagraph"/>
        <w:numPr>
          <w:ilvl w:val="0"/>
          <w:numId w:val="2"/>
        </w:numPr>
        <w:spacing w:line="360" w:lineRule="auto"/>
        <w:jc w:val="both"/>
        <w:rPr>
          <w:ins w:id="107" w:author="Eva Cordoba" w:date="2013-02-15T15:13:00Z"/>
          <w:del w:id="108" w:author="VIVA" w:date="2013-02-16T22:37:00Z"/>
          <w:rFonts w:ascii="Times New Roman" w:hAnsi="Times New Roman" w:cs="Times New Roman"/>
          <w:sz w:val="24"/>
          <w:szCs w:val="24"/>
        </w:rPr>
      </w:pPr>
      <w:ins w:id="109" w:author="Eva Cordoba" w:date="2013-02-15T15:13:00Z">
        <w:del w:id="110" w:author="VIVA" w:date="2013-02-16T22:37:00Z">
          <w:r w:rsidRPr="00971C20" w:rsidDel="004B159C">
            <w:rPr>
              <w:rFonts w:ascii="Times New Roman" w:hAnsi="Times New Roman" w:cs="Times New Roman"/>
              <w:sz w:val="24"/>
              <w:szCs w:val="24"/>
            </w:rPr>
            <w:delText>Development of a good agricultural practice approach</w:delText>
          </w:r>
        </w:del>
      </w:ins>
    </w:p>
    <w:p w:rsidR="00971C20" w:rsidRPr="00971C20" w:rsidRDefault="00971C20" w:rsidP="00971C20">
      <w:pPr>
        <w:pStyle w:val="ListParagraph"/>
        <w:numPr>
          <w:ilvl w:val="0"/>
          <w:numId w:val="2"/>
        </w:numPr>
        <w:spacing w:line="360" w:lineRule="auto"/>
        <w:jc w:val="both"/>
        <w:rPr>
          <w:rFonts w:ascii="Times New Roman" w:hAnsi="Times New Roman" w:cs="Times New Roman"/>
          <w:sz w:val="24"/>
          <w:szCs w:val="24"/>
        </w:rPr>
      </w:pPr>
    </w:p>
    <w:p w:rsidR="004C364F" w:rsidRDefault="00A31026" w:rsidP="00BC009F">
      <w:pPr>
        <w:pStyle w:val="ListParagraph"/>
        <w:numPr>
          <w:ilvl w:val="0"/>
          <w:numId w:val="2"/>
        </w:numPr>
        <w:rPr>
          <w:ins w:id="111" w:author="VIVA" w:date="2013-02-16T22:47:00Z"/>
          <w:rFonts w:ascii="Times New Roman" w:hAnsi="Times New Roman" w:cs="Times New Roman"/>
          <w:sz w:val="24"/>
          <w:szCs w:val="24"/>
        </w:rPr>
      </w:pPr>
      <w:proofErr w:type="spellStart"/>
      <w:r w:rsidRPr="00436A3D">
        <w:rPr>
          <w:rFonts w:ascii="Times New Roman" w:hAnsi="Times New Roman" w:cs="Times New Roman"/>
          <w:sz w:val="24"/>
          <w:szCs w:val="24"/>
        </w:rPr>
        <w:t>To</w:t>
      </w:r>
      <w:del w:id="112" w:author="VIVA" w:date="2013-02-16T22:42:00Z">
        <w:r w:rsidRPr="00436A3D" w:rsidDel="004C364F">
          <w:rPr>
            <w:rFonts w:ascii="Times New Roman" w:hAnsi="Times New Roman" w:cs="Times New Roman"/>
            <w:sz w:val="24"/>
            <w:szCs w:val="24"/>
          </w:rPr>
          <w:delText xml:space="preserve"> </w:delText>
        </w:r>
      </w:del>
      <w:r w:rsidRPr="00436A3D">
        <w:rPr>
          <w:rFonts w:ascii="Times New Roman" w:hAnsi="Times New Roman" w:cs="Times New Roman"/>
          <w:sz w:val="24"/>
          <w:szCs w:val="24"/>
        </w:rPr>
        <w:t>develop</w:t>
      </w:r>
      <w:proofErr w:type="spellEnd"/>
      <w:r w:rsidRPr="00436A3D">
        <w:rPr>
          <w:rFonts w:ascii="Times New Roman" w:hAnsi="Times New Roman" w:cs="Times New Roman"/>
          <w:sz w:val="24"/>
          <w:szCs w:val="24"/>
        </w:rPr>
        <w:t xml:space="preserve"> an understanding of </w:t>
      </w:r>
      <w:ins w:id="113" w:author="VIVA" w:date="2013-02-16T22:43:00Z">
        <w:r w:rsidR="004C364F">
          <w:rPr>
            <w:rFonts w:ascii="Times New Roman" w:hAnsi="Times New Roman" w:cs="Times New Roman"/>
            <w:sz w:val="24"/>
            <w:szCs w:val="24"/>
          </w:rPr>
          <w:t xml:space="preserve">soil </w:t>
        </w:r>
      </w:ins>
      <w:r w:rsidR="005D1D12" w:rsidRPr="00436A3D">
        <w:rPr>
          <w:rFonts w:ascii="Times New Roman" w:hAnsi="Times New Roman" w:cs="Times New Roman"/>
          <w:sz w:val="24"/>
          <w:szCs w:val="24"/>
        </w:rPr>
        <w:t>water</w:t>
      </w:r>
      <w:ins w:id="114" w:author="VIVA" w:date="2013-02-16T22:38:00Z">
        <w:r w:rsidR="004B159C">
          <w:rPr>
            <w:rFonts w:ascii="Times New Roman" w:hAnsi="Times New Roman" w:cs="Times New Roman"/>
            <w:sz w:val="24"/>
            <w:szCs w:val="24"/>
          </w:rPr>
          <w:t>,</w:t>
        </w:r>
      </w:ins>
      <w:r w:rsidR="005D1D12" w:rsidRPr="00436A3D">
        <w:rPr>
          <w:rFonts w:ascii="Times New Roman" w:hAnsi="Times New Roman" w:cs="Times New Roman"/>
          <w:sz w:val="24"/>
          <w:szCs w:val="24"/>
        </w:rPr>
        <w:t xml:space="preserve"> carbon, </w:t>
      </w:r>
      <w:r w:rsidRPr="00BA6DB0">
        <w:rPr>
          <w:rFonts w:ascii="Times New Roman" w:hAnsi="Times New Roman" w:cs="Times New Roman"/>
          <w:sz w:val="24"/>
          <w:szCs w:val="24"/>
        </w:rPr>
        <w:t xml:space="preserve">and nutrient dynamics </w:t>
      </w:r>
      <w:ins w:id="115" w:author="VIVA" w:date="2013-02-16T22:47:00Z">
        <w:r w:rsidR="004C364F">
          <w:rPr>
            <w:rFonts w:ascii="Times New Roman" w:hAnsi="Times New Roman" w:cs="Times New Roman"/>
            <w:sz w:val="24"/>
            <w:szCs w:val="24"/>
          </w:rPr>
          <w:t>in the proposed horticultural crops</w:t>
        </w:r>
      </w:ins>
      <w:ins w:id="116" w:author="VIVA" w:date="2013-02-16T22:56:00Z">
        <w:r w:rsidR="00614FC2">
          <w:rPr>
            <w:rFonts w:ascii="Times New Roman" w:hAnsi="Times New Roman" w:cs="Times New Roman"/>
            <w:sz w:val="24"/>
            <w:szCs w:val="24"/>
          </w:rPr>
          <w:t xml:space="preserve"> </w:t>
        </w:r>
      </w:ins>
      <w:ins w:id="117" w:author="VIVA" w:date="2013-02-16T22:57:00Z">
        <w:r w:rsidR="00614FC2">
          <w:rPr>
            <w:rFonts w:ascii="Times New Roman" w:hAnsi="Times New Roman" w:cs="Times New Roman"/>
            <w:sz w:val="24"/>
            <w:szCs w:val="24"/>
          </w:rPr>
          <w:t>by means of Crop-soil</w:t>
        </w:r>
      </w:ins>
      <w:ins w:id="118" w:author="VIVA" w:date="2013-02-16T22:52:00Z">
        <w:r w:rsidR="00614FC2">
          <w:rPr>
            <w:rFonts w:ascii="Times New Roman" w:hAnsi="Times New Roman" w:cs="Times New Roman"/>
            <w:sz w:val="24"/>
            <w:szCs w:val="24"/>
          </w:rPr>
          <w:t xml:space="preserve"> models</w:t>
        </w:r>
      </w:ins>
      <w:ins w:id="119" w:author="VIVA" w:date="2013-02-16T22:48:00Z">
        <w:r w:rsidR="004C364F">
          <w:rPr>
            <w:rFonts w:ascii="Times New Roman" w:hAnsi="Times New Roman" w:cs="Times New Roman"/>
            <w:sz w:val="24"/>
            <w:szCs w:val="24"/>
          </w:rPr>
          <w:t xml:space="preserve"> for short and long term projections</w:t>
        </w:r>
      </w:ins>
      <w:ins w:id="120" w:author="VIVA" w:date="2013-02-16T22:50:00Z">
        <w:r w:rsidR="00614FC2">
          <w:rPr>
            <w:rFonts w:ascii="Times New Roman" w:hAnsi="Times New Roman" w:cs="Times New Roman"/>
            <w:sz w:val="24"/>
            <w:szCs w:val="24"/>
          </w:rPr>
          <w:t xml:space="preserve"> and analysis of climate change adaptation options</w:t>
        </w:r>
      </w:ins>
      <w:ins w:id="121" w:author="VIVA" w:date="2013-02-16T22:48:00Z">
        <w:r w:rsidR="004C364F">
          <w:rPr>
            <w:rFonts w:ascii="Times New Roman" w:hAnsi="Times New Roman" w:cs="Times New Roman"/>
            <w:sz w:val="24"/>
            <w:szCs w:val="24"/>
          </w:rPr>
          <w:t>.</w:t>
        </w:r>
      </w:ins>
    </w:p>
    <w:p w:rsidR="0030306B" w:rsidDel="00614FC2" w:rsidRDefault="00A31026" w:rsidP="00BC009F">
      <w:pPr>
        <w:pStyle w:val="ListParagraph"/>
        <w:numPr>
          <w:ilvl w:val="0"/>
          <w:numId w:val="2"/>
        </w:numPr>
        <w:rPr>
          <w:ins w:id="122" w:author="Isik Ozturk" w:date="2013-02-15T13:57:00Z"/>
          <w:del w:id="123" w:author="VIVA" w:date="2013-02-16T22:57:00Z"/>
          <w:rFonts w:ascii="Times New Roman" w:hAnsi="Times New Roman" w:cs="Times New Roman"/>
          <w:sz w:val="24"/>
          <w:szCs w:val="24"/>
        </w:rPr>
      </w:pPr>
      <w:del w:id="124" w:author="VIVA" w:date="2013-02-16T22:57:00Z">
        <w:r w:rsidRPr="00BA6DB0" w:rsidDel="00614FC2">
          <w:rPr>
            <w:rFonts w:ascii="Times New Roman" w:hAnsi="Times New Roman" w:cs="Times New Roman"/>
            <w:sz w:val="24"/>
            <w:szCs w:val="24"/>
          </w:rPr>
          <w:delText xml:space="preserve">and </w:delText>
        </w:r>
        <w:r w:rsidR="005D1D12" w:rsidRPr="00BA6DB0" w:rsidDel="00614FC2">
          <w:rPr>
            <w:rFonts w:ascii="Times New Roman" w:hAnsi="Times New Roman" w:cs="Times New Roman"/>
            <w:sz w:val="24"/>
            <w:szCs w:val="24"/>
          </w:rPr>
          <w:delText>climate change adaptation options</w:delText>
        </w:r>
        <w:r w:rsidRPr="00BA6DB0" w:rsidDel="00614FC2">
          <w:rPr>
            <w:rFonts w:ascii="Times New Roman" w:hAnsi="Times New Roman" w:cs="Times New Roman"/>
            <w:sz w:val="24"/>
            <w:szCs w:val="24"/>
          </w:rPr>
          <w:delText xml:space="preserve"> by training of postgraduate</w:delText>
        </w:r>
      </w:del>
      <w:ins w:id="125" w:author="Isik Ozturk" w:date="2013-02-15T13:42:00Z">
        <w:del w:id="126" w:author="VIVA" w:date="2013-02-16T22:57:00Z">
          <w:r w:rsidR="00436A3D" w:rsidRPr="00BA6DB0" w:rsidDel="00614FC2">
            <w:rPr>
              <w:rFonts w:ascii="Times New Roman" w:hAnsi="Times New Roman" w:cs="Times New Roman"/>
              <w:sz w:val="24"/>
              <w:szCs w:val="24"/>
            </w:rPr>
            <w:delText xml:space="preserve">s </w:delText>
          </w:r>
        </w:del>
      </w:ins>
      <w:ins w:id="127" w:author="Isik Ozturk" w:date="2013-02-15T13:44:00Z">
        <w:del w:id="128" w:author="VIVA" w:date="2013-02-16T22:57:00Z">
          <w:r w:rsidR="00BA6DB0" w:rsidDel="00614FC2">
            <w:rPr>
              <w:rFonts w:ascii="Times New Roman" w:hAnsi="Times New Roman" w:cs="Times New Roman"/>
              <w:sz w:val="24"/>
              <w:szCs w:val="24"/>
            </w:rPr>
            <w:delText>in</w:delText>
          </w:r>
        </w:del>
      </w:ins>
      <w:ins w:id="129" w:author="Isik Ozturk" w:date="2013-02-15T13:42:00Z">
        <w:del w:id="130" w:author="VIVA" w:date="2013-02-16T22:57:00Z">
          <w:r w:rsidR="00436A3D" w:rsidRPr="00BA6DB0" w:rsidDel="00614FC2">
            <w:rPr>
              <w:rFonts w:ascii="Times New Roman" w:hAnsi="Times New Roman" w:cs="Times New Roman"/>
              <w:sz w:val="24"/>
              <w:szCs w:val="24"/>
            </w:rPr>
            <w:delText xml:space="preserve"> implementation of crop-soil models for short and long term projections at the pilot locations</w:delText>
          </w:r>
        </w:del>
      </w:ins>
      <w:del w:id="131" w:author="VIVA" w:date="2013-02-16T22:57:00Z">
        <w:r w:rsidRPr="00BA6DB0" w:rsidDel="00614FC2">
          <w:rPr>
            <w:rFonts w:ascii="Times New Roman" w:hAnsi="Times New Roman" w:cs="Times New Roman"/>
            <w:sz w:val="24"/>
            <w:szCs w:val="24"/>
          </w:rPr>
          <w:delText xml:space="preserve"> </w:delText>
        </w:r>
        <w:r w:rsidRPr="000C16FA" w:rsidDel="00614FC2">
          <w:rPr>
            <w:rFonts w:ascii="Times New Roman" w:hAnsi="Times New Roman" w:cs="Times New Roman"/>
            <w:sz w:val="24"/>
            <w:szCs w:val="24"/>
          </w:rPr>
          <w:delText>youth that migrated and remained in the Kilimanjaro region.</w:delText>
        </w:r>
      </w:del>
    </w:p>
    <w:p w:rsidR="005D1D12" w:rsidDel="00F55192" w:rsidRDefault="0030306B" w:rsidP="00436A3D">
      <w:pPr>
        <w:pStyle w:val="ListParagraph"/>
        <w:numPr>
          <w:ilvl w:val="0"/>
          <w:numId w:val="2"/>
        </w:numPr>
        <w:rPr>
          <w:del w:id="132" w:author="VIVA" w:date="2013-02-16T23:18:00Z"/>
          <w:rFonts w:ascii="Times New Roman" w:hAnsi="Times New Roman" w:cs="Times New Roman"/>
          <w:sz w:val="24"/>
          <w:szCs w:val="24"/>
        </w:rPr>
      </w:pPr>
      <w:ins w:id="133" w:author="Isik Ozturk" w:date="2013-02-15T13:57:00Z">
        <w:del w:id="134" w:author="VIVA" w:date="2013-02-16T23:18:00Z">
          <w:r w:rsidRPr="0030306B" w:rsidDel="00F55192">
            <w:rPr>
              <w:rFonts w:ascii="Times New Roman" w:hAnsi="Times New Roman" w:cs="Times New Roman"/>
              <w:sz w:val="24"/>
              <w:szCs w:val="24"/>
            </w:rPr>
            <w:delText xml:space="preserve">To generate future land-use </w:delText>
          </w:r>
          <w:r w:rsidDel="00F55192">
            <w:rPr>
              <w:rFonts w:ascii="Times New Roman" w:hAnsi="Times New Roman" w:cs="Times New Roman"/>
              <w:sz w:val="24"/>
              <w:szCs w:val="24"/>
            </w:rPr>
            <w:delText>configuration</w:delText>
          </w:r>
        </w:del>
      </w:ins>
      <w:ins w:id="135" w:author="Isik Ozturk" w:date="2013-02-15T13:58:00Z">
        <w:del w:id="136" w:author="VIVA" w:date="2013-02-16T23:18:00Z">
          <w:r w:rsidDel="00F55192">
            <w:rPr>
              <w:rFonts w:ascii="Times New Roman" w:hAnsi="Times New Roman" w:cs="Times New Roman"/>
              <w:sz w:val="24"/>
              <w:szCs w:val="24"/>
            </w:rPr>
            <w:delText>s that met</w:delText>
          </w:r>
        </w:del>
      </w:ins>
      <w:ins w:id="137" w:author="Isik Ozturk" w:date="2013-02-15T14:21:00Z">
        <w:del w:id="138" w:author="VIVA" w:date="2013-02-16T23:18:00Z">
          <w:r w:rsidR="00E56F7E" w:rsidDel="00F55192">
            <w:rPr>
              <w:rFonts w:ascii="Times New Roman" w:hAnsi="Times New Roman" w:cs="Times New Roman"/>
              <w:sz w:val="24"/>
              <w:szCs w:val="24"/>
            </w:rPr>
            <w:delText xml:space="preserve"> environmental and </w:delText>
          </w:r>
        </w:del>
      </w:ins>
      <w:ins w:id="139" w:author="Isik Ozturk" w:date="2013-02-15T14:22:00Z">
        <w:del w:id="140" w:author="VIVA" w:date="2013-02-16T23:18:00Z">
          <w:r w:rsidR="00E56F7E" w:rsidDel="00F55192">
            <w:rPr>
              <w:rFonts w:ascii="Times New Roman" w:hAnsi="Times New Roman" w:cs="Times New Roman"/>
              <w:sz w:val="24"/>
              <w:szCs w:val="24"/>
            </w:rPr>
            <w:delText>economic</w:delText>
          </w:r>
        </w:del>
      </w:ins>
      <w:ins w:id="141" w:author="Isik Ozturk" w:date="2013-02-15T14:21:00Z">
        <w:del w:id="142" w:author="VIVA" w:date="2013-02-16T23:18:00Z">
          <w:r w:rsidR="00E56F7E" w:rsidDel="00F55192">
            <w:rPr>
              <w:rFonts w:ascii="Times New Roman" w:hAnsi="Times New Roman" w:cs="Times New Roman"/>
              <w:sz w:val="24"/>
              <w:szCs w:val="24"/>
            </w:rPr>
            <w:delText xml:space="preserve"> targets??? </w:delText>
          </w:r>
        </w:del>
      </w:ins>
      <w:ins w:id="143" w:author="Isik Ozturk" w:date="2013-02-15T14:22:00Z">
        <w:del w:id="144" w:author="VIVA" w:date="2013-02-16T23:18:00Z">
          <w:r w:rsidR="00E56F7E" w:rsidDel="00F55192">
            <w:rPr>
              <w:rFonts w:ascii="Times New Roman" w:hAnsi="Times New Roman" w:cs="Times New Roman"/>
              <w:sz w:val="24"/>
              <w:szCs w:val="24"/>
            </w:rPr>
            <w:delText>(This is like an overall objective, remove if you like)</w:delText>
          </w:r>
        </w:del>
      </w:ins>
      <w:del w:id="145" w:author="VIVA" w:date="2013-02-16T23:18:00Z">
        <w:r w:rsidR="005D1D12" w:rsidRPr="0030306B" w:rsidDel="00F55192">
          <w:rPr>
            <w:rFonts w:ascii="Times New Roman" w:hAnsi="Times New Roman" w:cs="Times New Roman"/>
            <w:sz w:val="24"/>
            <w:szCs w:val="24"/>
          </w:rPr>
          <w:delText xml:space="preserve"> </w:delText>
        </w:r>
      </w:del>
    </w:p>
    <w:p w:rsidR="00921CDA" w:rsidRDefault="00921CDA">
      <w:pPr>
        <w:ind w:left="360"/>
        <w:rPr>
          <w:del w:id="146" w:author="Isik Ozturk" w:date="2013-02-15T13:58:00Z"/>
          <w:rFonts w:cs="Times New Roman"/>
        </w:rPr>
        <w:pPrChange w:id="147" w:author="Isik Ozturk" w:date="2013-02-15T13:58:00Z">
          <w:pPr>
            <w:pStyle w:val="ListParagraph"/>
            <w:ind w:left="0"/>
          </w:pPr>
        </w:pPrChange>
      </w:pPr>
    </w:p>
    <w:p w:rsidR="00971C20" w:rsidRDefault="00A71BD5" w:rsidP="00AD6C77">
      <w:pPr>
        <w:rPr>
          <w:ins w:id="148" w:author="Eva Cordoba" w:date="2013-02-15T15:14:00Z"/>
          <w:b/>
          <w:bCs/>
        </w:rPr>
      </w:pPr>
      <w:r w:rsidRPr="000C16FA">
        <w:rPr>
          <w:b/>
          <w:bCs/>
        </w:rPr>
        <w:t>Description of proposed activities (include timeline- Gantt diagram</w:t>
      </w:r>
    </w:p>
    <w:p w:rsidR="00A71BD5" w:rsidDel="00971C20" w:rsidRDefault="00A71BD5" w:rsidP="00AD6C77">
      <w:pPr>
        <w:rPr>
          <w:del w:id="149" w:author="Eva Cordoba" w:date="2013-02-15T15:14:00Z"/>
          <w:b/>
          <w:bCs/>
        </w:rPr>
      </w:pPr>
      <w:del w:id="150" w:author="Eva Cordoba" w:date="2013-02-15T15:14:00Z">
        <w:r w:rsidRPr="000C16FA" w:rsidDel="00971C20">
          <w:rPr>
            <w:b/>
            <w:bCs/>
          </w:rPr>
          <w:delText>)</w:delText>
        </w:r>
      </w:del>
    </w:p>
    <w:p w:rsidR="00BC009F" w:rsidRPr="000C16FA" w:rsidRDefault="00BC009F" w:rsidP="00AD6C77">
      <w:pPr>
        <w:rPr>
          <w:b/>
          <w:bCs/>
        </w:rPr>
      </w:pPr>
    </w:p>
    <w:p w:rsidR="00A71BD5" w:rsidRPr="000C16FA" w:rsidRDefault="00A71BD5" w:rsidP="00AD6C77">
      <w:pPr>
        <w:rPr>
          <w:b/>
        </w:rPr>
      </w:pPr>
      <w:r w:rsidRPr="000C16FA">
        <w:rPr>
          <w:b/>
        </w:rPr>
        <w:t>Expected outputs</w:t>
      </w:r>
    </w:p>
    <w:p w:rsidR="008E1F63" w:rsidRPr="000C16FA" w:rsidRDefault="008E1F63" w:rsidP="00AD6C77">
      <w:pPr>
        <w:pStyle w:val="ListParagraph"/>
        <w:numPr>
          <w:ilvl w:val="0"/>
          <w:numId w:val="3"/>
        </w:numPr>
        <w:rPr>
          <w:rFonts w:ascii="Times New Roman" w:hAnsi="Times New Roman" w:cs="Times New Roman"/>
          <w:sz w:val="24"/>
          <w:szCs w:val="24"/>
        </w:rPr>
      </w:pPr>
      <w:r w:rsidRPr="000C16FA">
        <w:rPr>
          <w:rFonts w:ascii="Times New Roman" w:hAnsi="Times New Roman" w:cs="Times New Roman"/>
          <w:sz w:val="24"/>
          <w:szCs w:val="24"/>
        </w:rPr>
        <w:t xml:space="preserve">A pilot site (0.5 ha) where </w:t>
      </w:r>
      <w:commentRangeStart w:id="151"/>
      <w:r w:rsidRPr="000C16FA">
        <w:rPr>
          <w:rFonts w:ascii="Times New Roman" w:hAnsi="Times New Roman" w:cs="Times New Roman"/>
          <w:sz w:val="24"/>
          <w:szCs w:val="24"/>
        </w:rPr>
        <w:t>several water harvesting and irrigation technologies</w:t>
      </w:r>
      <w:commentRangeEnd w:id="151"/>
      <w:r w:rsidR="001969DA">
        <w:rPr>
          <w:rStyle w:val="CommentReference"/>
          <w:rFonts w:ascii="Times New Roman" w:hAnsi="Times New Roman" w:cs="Arial"/>
          <w:lang w:val="en-GB"/>
        </w:rPr>
        <w:commentReference w:id="151"/>
      </w:r>
      <w:r w:rsidRPr="000C16FA">
        <w:rPr>
          <w:rFonts w:ascii="Times New Roman" w:hAnsi="Times New Roman" w:cs="Times New Roman"/>
          <w:sz w:val="24"/>
          <w:szCs w:val="24"/>
        </w:rPr>
        <w:t xml:space="preserve"> and techniques</w:t>
      </w:r>
      <w:r w:rsidR="00414A22" w:rsidRPr="000C16FA">
        <w:rPr>
          <w:rFonts w:ascii="Times New Roman" w:hAnsi="Times New Roman" w:cs="Times New Roman"/>
          <w:sz w:val="24"/>
          <w:szCs w:val="24"/>
        </w:rPr>
        <w:t xml:space="preserve"> will be installed and introduced together with farmers.</w:t>
      </w:r>
    </w:p>
    <w:p w:rsidR="008E1F63" w:rsidRPr="00614FC2" w:rsidRDefault="00D86C8E" w:rsidP="00414A22">
      <w:pPr>
        <w:pStyle w:val="ListParagraph"/>
        <w:numPr>
          <w:ilvl w:val="0"/>
          <w:numId w:val="3"/>
        </w:numPr>
        <w:rPr>
          <w:rFonts w:ascii="Times New Roman" w:hAnsi="Times New Roman" w:cs="Times New Roman"/>
          <w:sz w:val="24"/>
          <w:szCs w:val="24"/>
        </w:rPr>
      </w:pPr>
      <w:ins w:id="154" w:author="Yubaraj K. Karki" w:date="2013-02-18T08:06:00Z">
        <w:r w:rsidRPr="00D86C8E">
          <w:rPr>
            <w:rFonts w:ascii="Times New Roman" w:hAnsi="Times New Roman" w:cs="Times New Roman"/>
            <w:sz w:val="24"/>
            <w:szCs w:val="24"/>
          </w:rPr>
          <w:t xml:space="preserve">Use of water stress management strategies like: </w:t>
        </w:r>
      </w:ins>
      <w:r w:rsidR="008E1F63" w:rsidRPr="00614FC2">
        <w:rPr>
          <w:rFonts w:ascii="Times New Roman" w:hAnsi="Times New Roman" w:cs="Times New Roman"/>
          <w:sz w:val="24"/>
          <w:szCs w:val="24"/>
        </w:rPr>
        <w:t xml:space="preserve">New </w:t>
      </w:r>
      <w:commentRangeStart w:id="155"/>
      <w:r w:rsidR="008E1F63" w:rsidRPr="00614FC2">
        <w:rPr>
          <w:rFonts w:ascii="Times New Roman" w:hAnsi="Times New Roman" w:cs="Times New Roman"/>
          <w:sz w:val="24"/>
          <w:szCs w:val="24"/>
        </w:rPr>
        <w:t xml:space="preserve">high </w:t>
      </w:r>
      <w:proofErr w:type="spellStart"/>
      <w:ins w:id="156" w:author="Yubaraj K. Karki" w:date="2013-02-18T08:28:00Z">
        <w:r w:rsidR="008E1F63" w:rsidRPr="00614FC2">
          <w:rPr>
            <w:rFonts w:ascii="Times New Roman" w:hAnsi="Times New Roman" w:cs="Times New Roman"/>
            <w:sz w:val="24"/>
            <w:szCs w:val="24"/>
          </w:rPr>
          <w:t>value</w:t>
        </w:r>
      </w:ins>
      <w:ins w:id="157" w:author="Yubaraj K. Karki" w:date="2013-02-18T08:06:00Z">
        <w:r>
          <w:rPr>
            <w:rFonts w:ascii="Times New Roman" w:hAnsi="Times New Roman" w:cs="Times New Roman"/>
            <w:sz w:val="24"/>
            <w:szCs w:val="24"/>
          </w:rPr>
          <w:t>ed</w:t>
        </w:r>
      </w:ins>
      <w:proofErr w:type="spellEnd"/>
      <w:del w:id="158" w:author="Yubaraj K. Karki" w:date="2013-02-18T08:28:00Z">
        <w:r w:rsidR="008E1F63" w:rsidRPr="00614FC2">
          <w:rPr>
            <w:rFonts w:ascii="Times New Roman" w:hAnsi="Times New Roman" w:cs="Times New Roman"/>
            <w:sz w:val="24"/>
            <w:szCs w:val="24"/>
          </w:rPr>
          <w:delText>value</w:delText>
        </w:r>
      </w:del>
      <w:r w:rsidR="008E1F63" w:rsidRPr="00614FC2">
        <w:rPr>
          <w:rFonts w:ascii="Times New Roman" w:hAnsi="Times New Roman" w:cs="Times New Roman"/>
          <w:sz w:val="24"/>
          <w:szCs w:val="24"/>
        </w:rPr>
        <w:t xml:space="preserve"> </w:t>
      </w:r>
      <w:del w:id="159" w:author="VIVA" w:date="2013-02-16T22:45:00Z">
        <w:r w:rsidR="008E1F63" w:rsidRPr="00614FC2" w:rsidDel="004C364F">
          <w:rPr>
            <w:rFonts w:ascii="Times New Roman" w:hAnsi="Times New Roman" w:cs="Times New Roman"/>
            <w:sz w:val="24"/>
            <w:szCs w:val="24"/>
          </w:rPr>
          <w:delText>crops</w:delText>
        </w:r>
      </w:del>
      <w:r w:rsidR="008E1F63" w:rsidRPr="00614FC2">
        <w:rPr>
          <w:rFonts w:ascii="Times New Roman" w:hAnsi="Times New Roman" w:cs="Times New Roman"/>
          <w:sz w:val="24"/>
          <w:szCs w:val="24"/>
        </w:rPr>
        <w:t xml:space="preserve"> horticultural crops</w:t>
      </w:r>
      <w:commentRangeEnd w:id="155"/>
      <w:r w:rsidR="001969DA">
        <w:rPr>
          <w:rStyle w:val="CommentReference"/>
          <w:rFonts w:ascii="Times New Roman" w:hAnsi="Times New Roman" w:cs="Arial"/>
          <w:lang w:val="en-GB"/>
        </w:rPr>
        <w:commentReference w:id="155"/>
      </w:r>
      <w:r w:rsidR="008E1F63" w:rsidRPr="00614FC2">
        <w:rPr>
          <w:rFonts w:ascii="Times New Roman" w:hAnsi="Times New Roman" w:cs="Times New Roman"/>
          <w:sz w:val="24"/>
          <w:szCs w:val="24"/>
        </w:rPr>
        <w:t xml:space="preserve"> </w:t>
      </w:r>
      <w:ins w:id="160" w:author="Yubaraj K. Karki" w:date="2013-02-18T08:07:00Z">
        <w:r>
          <w:t>crop rotation</w:t>
        </w:r>
        <w:proofErr w:type="gramStart"/>
        <w:r>
          <w:t>,  cultivation</w:t>
        </w:r>
        <w:proofErr w:type="gramEnd"/>
        <w:r>
          <w:t xml:space="preserve"> practices (</w:t>
        </w:r>
      </w:ins>
      <w:ins w:id="161" w:author="Yubaraj K. Karki" w:date="2013-02-18T08:08:00Z">
        <w:r>
          <w:t xml:space="preserve">tolerant crops/cultivars, </w:t>
        </w:r>
      </w:ins>
      <w:ins w:id="162" w:author="Yubaraj K. Karki" w:date="2013-02-18T08:07:00Z">
        <w:r>
          <w:t>stubble retention, inter cropping, conservation agriculture</w:t>
        </w:r>
      </w:ins>
      <w:ins w:id="163" w:author="Yubaraj K. Karki" w:date="2013-02-18T08:08:00Z">
        <w:r>
          <w:t>)</w:t>
        </w:r>
      </w:ins>
      <w:ins w:id="164" w:author="Yubaraj K. Karki" w:date="2013-02-18T08:07:00Z">
        <w:r w:rsidRPr="00614FC2" w:rsidDel="004C364F">
          <w:rPr>
            <w:rFonts w:ascii="Times New Roman" w:hAnsi="Times New Roman" w:cs="Times New Roman"/>
            <w:sz w:val="24"/>
            <w:szCs w:val="24"/>
          </w:rPr>
          <w:t xml:space="preserve"> </w:t>
        </w:r>
      </w:ins>
      <w:del w:id="165" w:author="VIVA" w:date="2013-02-16T22:46:00Z">
        <w:r w:rsidR="008E1F63" w:rsidRPr="00614FC2" w:rsidDel="004C364F">
          <w:rPr>
            <w:rFonts w:ascii="Times New Roman" w:hAnsi="Times New Roman" w:cs="Times New Roman"/>
            <w:sz w:val="24"/>
            <w:szCs w:val="24"/>
          </w:rPr>
          <w:delText xml:space="preserve">that </w:delText>
        </w:r>
      </w:del>
      <w:r w:rsidR="008E1F63" w:rsidRPr="00614FC2">
        <w:rPr>
          <w:rFonts w:ascii="Times New Roman" w:hAnsi="Times New Roman" w:cs="Times New Roman"/>
          <w:sz w:val="24"/>
          <w:szCs w:val="24"/>
        </w:rPr>
        <w:t xml:space="preserve">will be </w:t>
      </w:r>
      <w:ins w:id="166" w:author="Yubaraj K. Karki" w:date="2013-02-18T08:28:00Z">
        <w:r w:rsidR="008E1F63" w:rsidRPr="00614FC2">
          <w:rPr>
            <w:rFonts w:ascii="Times New Roman" w:hAnsi="Times New Roman" w:cs="Times New Roman"/>
            <w:sz w:val="24"/>
            <w:szCs w:val="24"/>
          </w:rPr>
          <w:t>pr</w:t>
        </w:r>
      </w:ins>
      <w:ins w:id="167" w:author="Yubaraj K. Karki" w:date="2013-02-18T08:08:00Z">
        <w:r>
          <w:rPr>
            <w:rFonts w:ascii="Times New Roman" w:hAnsi="Times New Roman" w:cs="Times New Roman"/>
            <w:sz w:val="24"/>
            <w:szCs w:val="24"/>
          </w:rPr>
          <w:t>acticed</w:t>
        </w:r>
      </w:ins>
      <w:del w:id="168" w:author="Yubaraj K. Karki" w:date="2013-02-18T08:08:00Z">
        <w:r w:rsidR="008E1F63" w:rsidRPr="00614FC2" w:rsidDel="00D86C8E">
          <w:rPr>
            <w:rFonts w:ascii="Times New Roman" w:hAnsi="Times New Roman" w:cs="Times New Roman"/>
            <w:sz w:val="24"/>
            <w:szCs w:val="24"/>
          </w:rPr>
          <w:delText>oduced</w:delText>
        </w:r>
      </w:del>
      <w:del w:id="169" w:author="Yubaraj K. Karki" w:date="2013-02-18T08:28:00Z">
        <w:r w:rsidR="008E1F63" w:rsidRPr="00614FC2">
          <w:rPr>
            <w:rFonts w:ascii="Times New Roman" w:hAnsi="Times New Roman" w:cs="Times New Roman"/>
            <w:sz w:val="24"/>
            <w:szCs w:val="24"/>
          </w:rPr>
          <w:delText>produced</w:delText>
        </w:r>
      </w:del>
      <w:r w:rsidR="008E1F63" w:rsidRPr="00614FC2">
        <w:rPr>
          <w:rFonts w:ascii="Times New Roman" w:hAnsi="Times New Roman" w:cs="Times New Roman"/>
          <w:sz w:val="24"/>
          <w:szCs w:val="24"/>
        </w:rPr>
        <w:t xml:space="preserve"> </w:t>
      </w:r>
      <w:del w:id="170" w:author="VIVA" w:date="2013-02-16T23:00:00Z">
        <w:r w:rsidR="008E1F63" w:rsidRPr="00614FC2" w:rsidDel="00614FC2">
          <w:rPr>
            <w:rFonts w:ascii="Times New Roman" w:hAnsi="Times New Roman" w:cs="Times New Roman"/>
            <w:sz w:val="24"/>
            <w:szCs w:val="24"/>
          </w:rPr>
          <w:delText xml:space="preserve">through organic </w:delText>
        </w:r>
      </w:del>
      <w:commentRangeStart w:id="171"/>
      <w:r w:rsidR="008E1F63" w:rsidRPr="00614FC2">
        <w:rPr>
          <w:rFonts w:ascii="Times New Roman" w:hAnsi="Times New Roman" w:cs="Times New Roman"/>
          <w:sz w:val="24"/>
          <w:szCs w:val="24"/>
        </w:rPr>
        <w:t>farming</w:t>
      </w:r>
      <w:commentRangeEnd w:id="171"/>
      <w:r w:rsidR="00AF7CAD">
        <w:rPr>
          <w:rStyle w:val="CommentReference"/>
          <w:rFonts w:ascii="Times New Roman" w:hAnsi="Times New Roman" w:cs="Arial"/>
          <w:lang w:val="en-GB"/>
        </w:rPr>
        <w:commentReference w:id="171"/>
      </w:r>
      <w:r w:rsidR="008E1F63" w:rsidRPr="00614FC2">
        <w:rPr>
          <w:rFonts w:ascii="Times New Roman" w:hAnsi="Times New Roman" w:cs="Times New Roman"/>
          <w:sz w:val="24"/>
          <w:szCs w:val="24"/>
        </w:rPr>
        <w:t xml:space="preserve">, </w:t>
      </w:r>
      <w:del w:id="172" w:author="VIVA" w:date="2013-02-16T23:00:00Z">
        <w:r w:rsidR="008E1F63" w:rsidRPr="00614FC2" w:rsidDel="00614FC2">
          <w:rPr>
            <w:rFonts w:ascii="Times New Roman" w:hAnsi="Times New Roman" w:cs="Times New Roman"/>
            <w:sz w:val="24"/>
            <w:szCs w:val="24"/>
          </w:rPr>
          <w:delText xml:space="preserve">using cattle manure, will be included </w:delText>
        </w:r>
      </w:del>
      <w:r w:rsidR="008E1F63" w:rsidRPr="00614FC2">
        <w:rPr>
          <w:rFonts w:ascii="Times New Roman" w:hAnsi="Times New Roman" w:cs="Times New Roman"/>
          <w:sz w:val="24"/>
          <w:szCs w:val="24"/>
        </w:rPr>
        <w:t xml:space="preserve">in the </w:t>
      </w:r>
      <w:r w:rsidR="00414A22" w:rsidRPr="00614FC2">
        <w:rPr>
          <w:rFonts w:ascii="Times New Roman" w:hAnsi="Times New Roman" w:cs="Times New Roman"/>
          <w:sz w:val="24"/>
          <w:szCs w:val="24"/>
        </w:rPr>
        <w:t xml:space="preserve">0.5-ha </w:t>
      </w:r>
      <w:r w:rsidR="008E1F63" w:rsidRPr="00614FC2">
        <w:rPr>
          <w:rFonts w:ascii="Times New Roman" w:hAnsi="Times New Roman" w:cs="Times New Roman"/>
          <w:sz w:val="24"/>
          <w:szCs w:val="24"/>
        </w:rPr>
        <w:t>pilot site</w:t>
      </w:r>
      <w:r w:rsidR="00414A22" w:rsidRPr="00614FC2">
        <w:rPr>
          <w:rFonts w:ascii="Times New Roman" w:hAnsi="Times New Roman" w:cs="Times New Roman"/>
          <w:sz w:val="24"/>
          <w:szCs w:val="24"/>
        </w:rPr>
        <w:t xml:space="preserve">. </w:t>
      </w:r>
    </w:p>
    <w:p w:rsidR="00414A22" w:rsidRPr="000C16FA" w:rsidDel="00614FC2" w:rsidRDefault="00414A22" w:rsidP="00414A22">
      <w:pPr>
        <w:pStyle w:val="ListParagraph"/>
        <w:numPr>
          <w:ilvl w:val="0"/>
          <w:numId w:val="3"/>
        </w:numPr>
        <w:rPr>
          <w:del w:id="173" w:author="VIVA" w:date="2013-02-16T22:59:00Z"/>
          <w:rFonts w:ascii="Times New Roman" w:hAnsi="Times New Roman" w:cs="Times New Roman"/>
          <w:sz w:val="24"/>
          <w:szCs w:val="24"/>
        </w:rPr>
      </w:pPr>
      <w:del w:id="174" w:author="VIVA" w:date="2013-02-16T22:59:00Z">
        <w:r w:rsidRPr="00614FC2" w:rsidDel="00614FC2">
          <w:rPr>
            <w:rFonts w:ascii="Times New Roman" w:hAnsi="Times New Roman" w:cs="Times New Roman"/>
            <w:sz w:val="24"/>
            <w:szCs w:val="24"/>
          </w:rPr>
          <w:delText>A decision support tool including socio-economic an</w:delText>
        </w:r>
        <w:r w:rsidRPr="000C16FA" w:rsidDel="00614FC2">
          <w:rPr>
            <w:rFonts w:ascii="Times New Roman" w:hAnsi="Times New Roman" w:cs="Times New Roman"/>
            <w:sz w:val="24"/>
            <w:szCs w:val="24"/>
          </w:rPr>
          <w:delText xml:space="preserve">d environmental factors will be with farmers at the pilot site. </w:delText>
        </w:r>
      </w:del>
    </w:p>
    <w:p w:rsidR="000C16FA" w:rsidRPr="000C16FA" w:rsidRDefault="00414A22" w:rsidP="00AD6C77">
      <w:pPr>
        <w:pStyle w:val="ListParagraph"/>
        <w:numPr>
          <w:ilvl w:val="0"/>
          <w:numId w:val="3"/>
        </w:numPr>
        <w:rPr>
          <w:rFonts w:ascii="Times New Roman" w:hAnsi="Times New Roman" w:cs="Times New Roman"/>
          <w:sz w:val="24"/>
          <w:szCs w:val="24"/>
        </w:rPr>
      </w:pPr>
      <w:r w:rsidRPr="000C16FA">
        <w:rPr>
          <w:rFonts w:ascii="Times New Roman" w:hAnsi="Times New Roman" w:cs="Times New Roman"/>
          <w:sz w:val="24"/>
          <w:szCs w:val="24"/>
        </w:rPr>
        <w:t xml:space="preserve">At least </w:t>
      </w:r>
      <w:r w:rsidR="000C16FA" w:rsidRPr="000C16FA">
        <w:rPr>
          <w:rFonts w:ascii="Times New Roman" w:hAnsi="Times New Roman" w:cs="Times New Roman"/>
          <w:sz w:val="24"/>
          <w:szCs w:val="24"/>
        </w:rPr>
        <w:t xml:space="preserve">five postgraduate students in areas related to crop modeling, </w:t>
      </w:r>
      <w:ins w:id="175" w:author="VIVA" w:date="2013-02-16T22:59:00Z">
        <w:r w:rsidR="00614FC2">
          <w:rPr>
            <w:rFonts w:ascii="Times New Roman" w:hAnsi="Times New Roman" w:cs="Times New Roman"/>
            <w:sz w:val="24"/>
            <w:szCs w:val="24"/>
          </w:rPr>
          <w:t xml:space="preserve">soil </w:t>
        </w:r>
      </w:ins>
      <w:r w:rsidR="000C16FA" w:rsidRPr="000C16FA">
        <w:rPr>
          <w:rFonts w:ascii="Times New Roman" w:hAnsi="Times New Roman" w:cs="Times New Roman"/>
          <w:sz w:val="24"/>
          <w:szCs w:val="24"/>
        </w:rPr>
        <w:t xml:space="preserve">water, carbon and nutrient dynamics, </w:t>
      </w:r>
      <w:ins w:id="176" w:author="VIVA" w:date="2013-02-16T22:59:00Z">
        <w:r w:rsidR="00614FC2">
          <w:rPr>
            <w:rFonts w:ascii="Times New Roman" w:hAnsi="Times New Roman" w:cs="Times New Roman"/>
            <w:sz w:val="24"/>
            <w:szCs w:val="24"/>
          </w:rPr>
          <w:t>will be trained</w:t>
        </w:r>
      </w:ins>
      <w:ins w:id="177" w:author="Yubaraj K. Karki" w:date="2013-02-18T08:09:00Z">
        <w:r w:rsidR="00D86C8E">
          <w:rPr>
            <w:rFonts w:ascii="Times New Roman" w:hAnsi="Times New Roman" w:cs="Times New Roman"/>
            <w:sz w:val="24"/>
            <w:szCs w:val="24"/>
          </w:rPr>
          <w:t xml:space="preserve"> </w:t>
        </w:r>
      </w:ins>
      <w:ins w:id="178" w:author="Yubaraj K. Karki" w:date="2013-02-18T08:10:00Z">
        <w:r w:rsidR="00D86C8E">
          <w:rPr>
            <w:rFonts w:ascii="Times New Roman" w:hAnsi="Times New Roman" w:cs="Times New Roman"/>
            <w:sz w:val="24"/>
            <w:szCs w:val="24"/>
          </w:rPr>
          <w:t>which</w:t>
        </w:r>
      </w:ins>
      <w:ins w:id="179" w:author="Yubaraj K. Karki" w:date="2013-02-18T08:09:00Z">
        <w:r w:rsidR="00D86C8E">
          <w:rPr>
            <w:rFonts w:ascii="Times New Roman" w:hAnsi="Times New Roman" w:cs="Times New Roman"/>
            <w:sz w:val="24"/>
            <w:szCs w:val="24"/>
          </w:rPr>
          <w:t xml:space="preserve"> also </w:t>
        </w:r>
      </w:ins>
      <w:ins w:id="180" w:author="Yubaraj K. Karki" w:date="2013-02-18T08:10:00Z">
        <w:r w:rsidR="00D86C8E">
          <w:rPr>
            <w:rFonts w:ascii="Times New Roman" w:hAnsi="Times New Roman" w:cs="Times New Roman"/>
            <w:sz w:val="24"/>
            <w:szCs w:val="24"/>
          </w:rPr>
          <w:t>include p</w:t>
        </w:r>
      </w:ins>
      <w:ins w:id="181" w:author="Yubaraj K. Karki" w:date="2013-02-18T08:09:00Z">
        <w:r w:rsidR="00D86C8E">
          <w:t>rojecti</w:t>
        </w:r>
      </w:ins>
      <w:ins w:id="182" w:author="Yubaraj K. Karki" w:date="2013-02-18T08:10:00Z">
        <w:r w:rsidR="00D86C8E">
          <w:t>on of</w:t>
        </w:r>
      </w:ins>
      <w:ins w:id="183" w:author="Yubaraj K. Karki" w:date="2013-02-18T08:09:00Z">
        <w:r w:rsidR="00D86C8E">
          <w:t xml:space="preserve"> future cropping system in respect to clanging climate</w:t>
        </w:r>
        <w:r w:rsidR="00D86C8E" w:rsidRPr="000C16FA" w:rsidDel="00614FC2">
          <w:rPr>
            <w:rFonts w:ascii="Times New Roman" w:hAnsi="Times New Roman" w:cs="Times New Roman"/>
            <w:sz w:val="24"/>
            <w:szCs w:val="24"/>
          </w:rPr>
          <w:t xml:space="preserve"> </w:t>
        </w:r>
      </w:ins>
      <w:del w:id="184" w:author="VIVA" w:date="2013-02-16T22:59:00Z">
        <w:r w:rsidR="000C16FA" w:rsidRPr="000C16FA" w:rsidDel="00614FC2">
          <w:rPr>
            <w:rFonts w:ascii="Times New Roman" w:hAnsi="Times New Roman" w:cs="Times New Roman"/>
            <w:sz w:val="24"/>
            <w:szCs w:val="24"/>
          </w:rPr>
          <w:delText>decision support tools</w:delText>
        </w:r>
      </w:del>
      <w:ins w:id="185" w:author="Yubaraj K. Karki" w:date="2013-02-18T08:28:00Z">
        <w:r w:rsidR="000C16FA" w:rsidRPr="000C16FA">
          <w:rPr>
            <w:rFonts w:ascii="Times New Roman" w:hAnsi="Times New Roman" w:cs="Times New Roman"/>
            <w:sz w:val="24"/>
            <w:szCs w:val="24"/>
          </w:rPr>
          <w:t>.</w:t>
        </w:r>
      </w:ins>
      <w:ins w:id="186" w:author="VIVA" w:date="2013-02-16T22:59:00Z">
        <w:r w:rsidR="00614FC2">
          <w:rPr>
            <w:rFonts w:ascii="Times New Roman" w:hAnsi="Times New Roman" w:cs="Times New Roman"/>
            <w:sz w:val="24"/>
            <w:szCs w:val="24"/>
          </w:rPr>
          <w:t>trained</w:t>
        </w:r>
      </w:ins>
      <w:del w:id="187" w:author="VIVA" w:date="2013-02-16T22:59:00Z">
        <w:r w:rsidR="000C16FA" w:rsidRPr="000C16FA" w:rsidDel="00614FC2">
          <w:rPr>
            <w:rFonts w:ascii="Times New Roman" w:hAnsi="Times New Roman" w:cs="Times New Roman"/>
            <w:sz w:val="24"/>
            <w:szCs w:val="24"/>
          </w:rPr>
          <w:delText>decision support tools</w:delText>
        </w:r>
      </w:del>
      <w:del w:id="188" w:author="Yubaraj K. Karki" w:date="2013-02-18T08:28:00Z">
        <w:r w:rsidR="000C16FA" w:rsidRPr="000C16FA">
          <w:rPr>
            <w:rFonts w:ascii="Times New Roman" w:hAnsi="Times New Roman" w:cs="Times New Roman"/>
            <w:sz w:val="24"/>
            <w:szCs w:val="24"/>
          </w:rPr>
          <w:delText>.</w:delText>
        </w:r>
      </w:del>
      <w:r w:rsidR="000C16FA" w:rsidRPr="000C16FA">
        <w:rPr>
          <w:rFonts w:ascii="Times New Roman" w:hAnsi="Times New Roman" w:cs="Times New Roman"/>
          <w:sz w:val="24"/>
          <w:szCs w:val="24"/>
        </w:rPr>
        <w:t xml:space="preserve"> </w:t>
      </w:r>
    </w:p>
    <w:p w:rsidR="008E1F63" w:rsidRDefault="000C16FA" w:rsidP="00AD6C77">
      <w:pPr>
        <w:pStyle w:val="ListParagraph"/>
        <w:numPr>
          <w:ilvl w:val="0"/>
          <w:numId w:val="3"/>
        </w:numPr>
        <w:rPr>
          <w:rFonts w:ascii="Times New Roman" w:hAnsi="Times New Roman" w:cs="Times New Roman"/>
          <w:sz w:val="24"/>
          <w:szCs w:val="24"/>
        </w:rPr>
      </w:pPr>
      <w:r w:rsidRPr="000C16FA">
        <w:rPr>
          <w:rFonts w:ascii="Times New Roman" w:hAnsi="Times New Roman" w:cs="Times New Roman"/>
          <w:sz w:val="24"/>
          <w:szCs w:val="24"/>
        </w:rPr>
        <w:t xml:space="preserve">The students are expected to test and document cropping systems, water, carbon and nutrient dynamics at the pilot site, </w:t>
      </w:r>
      <w:r w:rsidR="00414A22" w:rsidRPr="000C16FA">
        <w:rPr>
          <w:rFonts w:ascii="Times New Roman" w:hAnsi="Times New Roman" w:cs="Times New Roman"/>
          <w:sz w:val="24"/>
          <w:szCs w:val="24"/>
        </w:rPr>
        <w:t xml:space="preserve">in peer-reviewed journal articles. </w:t>
      </w:r>
    </w:p>
    <w:p w:rsidR="00BC009F" w:rsidRPr="000C16FA" w:rsidRDefault="00BC009F" w:rsidP="00BC009F">
      <w:pPr>
        <w:pStyle w:val="ListParagraph"/>
        <w:rPr>
          <w:rFonts w:ascii="Times New Roman" w:hAnsi="Times New Roman" w:cs="Times New Roman"/>
          <w:sz w:val="24"/>
          <w:szCs w:val="24"/>
        </w:rPr>
      </w:pPr>
    </w:p>
    <w:p w:rsidR="00A71BD5" w:rsidRPr="000C16FA" w:rsidRDefault="00A71BD5" w:rsidP="000C16FA">
      <w:pPr>
        <w:pStyle w:val="ListParagraph"/>
        <w:numPr>
          <w:ilvl w:val="0"/>
          <w:numId w:val="3"/>
        </w:numPr>
        <w:ind w:left="426" w:hanging="426"/>
        <w:rPr>
          <w:rFonts w:ascii="Times New Roman" w:hAnsi="Times New Roman" w:cs="Times New Roman"/>
          <w:b/>
          <w:sz w:val="24"/>
          <w:szCs w:val="24"/>
        </w:rPr>
      </w:pPr>
      <w:r w:rsidRPr="000C16FA">
        <w:rPr>
          <w:rFonts w:ascii="Times New Roman" w:hAnsi="Times New Roman" w:cs="Times New Roman"/>
          <w:b/>
          <w:sz w:val="24"/>
          <w:szCs w:val="24"/>
        </w:rPr>
        <w:t>Impact and sustainability of approach</w:t>
      </w:r>
    </w:p>
    <w:p w:rsidR="00531432" w:rsidRPr="000C16FA" w:rsidRDefault="00E8662C" w:rsidP="00E8662C">
      <w:pPr>
        <w:spacing w:line="360" w:lineRule="auto"/>
        <w:jc w:val="both"/>
      </w:pPr>
      <w:r w:rsidRPr="000C16FA">
        <w:t xml:space="preserve">More emphasis will be placed on developing low-cost and high </w:t>
      </w:r>
      <w:ins w:id="189" w:author="VIVA" w:date="2013-02-16T23:01:00Z">
        <w:r w:rsidR="00CB2ECD">
          <w:t xml:space="preserve">impact </w:t>
        </w:r>
      </w:ins>
      <w:r w:rsidRPr="000C16FA">
        <w:t xml:space="preserve">technologies and techniques that mostly depend on locally available resources such as straw for mulching. Affordability will stimulate farmer adoption and continuity of developed options without external support. </w:t>
      </w:r>
      <w:r w:rsidR="00473965" w:rsidRPr="000C16FA">
        <w:t xml:space="preserve">The project is unique in that it will target </w:t>
      </w:r>
      <w:r w:rsidRPr="000C16FA">
        <w:t>post</w:t>
      </w:r>
      <w:r w:rsidR="00473965" w:rsidRPr="000C16FA">
        <w:t>graduate students from the Kilimanjaro region and youth from the local community. This strategy wi</w:t>
      </w:r>
      <w:ins w:id="190" w:author="VIVA" w:date="2013-02-16T23:19:00Z">
        <w:r w:rsidR="00F55192">
          <w:t>ll</w:t>
        </w:r>
      </w:ins>
      <w:del w:id="191" w:author="VIVA" w:date="2013-02-16T23:19:00Z">
        <w:r w:rsidR="00473965" w:rsidRPr="000C16FA" w:rsidDel="00F55192">
          <w:delText>th</w:delText>
        </w:r>
      </w:del>
      <w:r w:rsidR="00473965" w:rsidRPr="000C16FA">
        <w:t xml:space="preserve"> allow joint learning and sharing of knowledge, innovations, ideas and resources to improve understanding and modification of agricultural systems in the Kilimanjaro region. </w:t>
      </w:r>
      <w:r w:rsidRPr="000C16FA">
        <w:t xml:space="preserve">Thus </w:t>
      </w:r>
      <w:r w:rsidR="00F81E93" w:rsidRPr="000C16FA">
        <w:t>this project will</w:t>
      </w:r>
      <w:r w:rsidRPr="000C16FA">
        <w:t xml:space="preserve"> improve university-community linkages in the Kilimanjaro region. This approach could be scaled out to the rest </w:t>
      </w:r>
      <w:proofErr w:type="gramStart"/>
      <w:r w:rsidRPr="000C16FA">
        <w:t>of  Tanzania</w:t>
      </w:r>
      <w:proofErr w:type="gramEnd"/>
      <w:r w:rsidRPr="000C16FA">
        <w:t>.</w:t>
      </w:r>
    </w:p>
    <w:p w:rsidR="00E8662C" w:rsidRPr="000C16FA" w:rsidRDefault="00E8662C" w:rsidP="00E8662C">
      <w:pPr>
        <w:spacing w:line="360" w:lineRule="auto"/>
        <w:jc w:val="both"/>
      </w:pPr>
    </w:p>
    <w:p w:rsidR="00A71BD5" w:rsidRPr="000C16FA" w:rsidRDefault="00A71BD5" w:rsidP="00AD6C77">
      <w:r w:rsidRPr="000C16FA">
        <w:rPr>
          <w:b/>
        </w:rPr>
        <w:t>Complementarity with efforts supported by other donors</w:t>
      </w:r>
      <w:r w:rsidR="00AD6C77" w:rsidRPr="000C16FA">
        <w:br/>
      </w:r>
    </w:p>
    <w:p w:rsidR="005D1D12" w:rsidRPr="000C16FA" w:rsidRDefault="005D1D12" w:rsidP="00AD6C77"/>
    <w:p w:rsidR="005D1D12" w:rsidRPr="000C16FA" w:rsidRDefault="005D1D12" w:rsidP="00AD6C77"/>
    <w:p w:rsidR="005D1D12" w:rsidRPr="000C16FA" w:rsidRDefault="005D1D12" w:rsidP="00AD6C77"/>
    <w:p w:rsidR="005D1D12" w:rsidRPr="000C16FA" w:rsidRDefault="005D1D12" w:rsidP="00AD6C77"/>
    <w:p w:rsidR="005D1D12" w:rsidRPr="000C16FA" w:rsidRDefault="005D1D12" w:rsidP="00AD6C77"/>
    <w:p w:rsidR="005D1D12" w:rsidRDefault="005D1D12" w:rsidP="00AD6C77"/>
    <w:p w:rsidR="000C16FA" w:rsidRDefault="000C16FA" w:rsidP="00AD6C77"/>
    <w:p w:rsidR="000C16FA" w:rsidRPr="000C16FA" w:rsidRDefault="000C16FA" w:rsidP="00AD6C77"/>
    <w:p w:rsidR="005D1D12" w:rsidRPr="000C16FA" w:rsidRDefault="005D1D12" w:rsidP="00AD6C77"/>
    <w:p w:rsidR="005D1D12" w:rsidRPr="000C16FA" w:rsidRDefault="005D1D12" w:rsidP="00AD6C77">
      <w:pPr>
        <w:rPr>
          <w:b/>
        </w:rPr>
      </w:pPr>
      <w:r w:rsidRPr="000C16FA">
        <w:rPr>
          <w:b/>
        </w:rPr>
        <w:t>Other ideas</w:t>
      </w:r>
    </w:p>
    <w:p w:rsidR="005D1D12" w:rsidRPr="000C16FA" w:rsidRDefault="005D1D12" w:rsidP="00AD6C77">
      <w:pPr>
        <w:rPr>
          <w:b/>
        </w:rPr>
      </w:pPr>
    </w:p>
    <w:p w:rsidR="005D1D12" w:rsidRPr="000C16FA" w:rsidRDefault="005D1D12" w:rsidP="005D1D12">
      <w:r w:rsidRPr="000C16FA">
        <w:t>4. Arrange a short course targeting postgraduate students of University of ABC with a focus to</w:t>
      </w:r>
      <w:r w:rsidRPr="000C16FA">
        <w:rPr>
          <w:bCs/>
        </w:rPr>
        <w:t xml:space="preserve"> integrate measurements with modelling to understand crop growth in relation to soil water, carbon and nitrogen dynamics within the proposed system.</w:t>
      </w:r>
      <w:ins w:id="192" w:author="Isik Ozturk" w:date="2013-02-15T14:25:00Z">
        <w:r w:rsidR="00E862A0">
          <w:rPr>
            <w:bCs/>
          </w:rPr>
          <w:t xml:space="preserve"> </w:t>
        </w:r>
      </w:ins>
      <w:r w:rsidRPr="000C16FA">
        <w:rPr>
          <w:bCs/>
        </w:rPr>
        <w:t xml:space="preserve"> </w:t>
      </w:r>
    </w:p>
    <w:p w:rsidR="005D1D12" w:rsidRPr="000C16FA" w:rsidRDefault="005D1D12" w:rsidP="00AD6C77">
      <w:pPr>
        <w:rPr>
          <w:b/>
        </w:rPr>
      </w:pPr>
    </w:p>
    <w:p w:rsidR="005D1D12" w:rsidRPr="000C16FA" w:rsidRDefault="005D1D12" w:rsidP="005D1D12">
      <w:r w:rsidRPr="000C16FA">
        <w:t>3. Assist postgraduate students of University of ABC to develop collaboration with community to develop and implement improved water harvest systems.</w:t>
      </w:r>
    </w:p>
    <w:p w:rsidR="00A71BD5" w:rsidRPr="000C16FA" w:rsidRDefault="00A71BD5" w:rsidP="00AD6C77"/>
    <w:p w:rsidR="005D1D12" w:rsidRPr="000C16FA" w:rsidDel="00CB2ECD" w:rsidRDefault="005D1D12" w:rsidP="005D1D12">
      <w:pPr>
        <w:rPr>
          <w:del w:id="193" w:author="VIVA" w:date="2013-02-16T23:03:00Z"/>
          <w:bCs/>
          <w:color w:val="7030A0"/>
        </w:rPr>
      </w:pPr>
      <w:del w:id="194" w:author="VIVA" w:date="2013-02-16T23:03:00Z">
        <w:r w:rsidRPr="000C16FA" w:rsidDel="00CB2ECD">
          <w:rPr>
            <w:bCs/>
          </w:rPr>
          <w:delText xml:space="preserve">2. Reduce losses in the existing conveying systems </w:delText>
        </w:r>
        <w:r w:rsidRPr="000C16FA" w:rsidDel="00CB2ECD">
          <w:rPr>
            <w:bCs/>
            <w:color w:val="7030A0"/>
          </w:rPr>
          <w:delText>(Is there enough money in project to change soil embankment canal to Brick-Cement embankment? Maybe there are other local cost effective options too. Or, if the focus is just in drip irrigation, we should not include losses in conveying systems. I guess conveying loss in drip irrigation is trivial).</w:delText>
        </w:r>
      </w:del>
    </w:p>
    <w:p w:rsidR="00A71BD5" w:rsidRPr="000C16FA" w:rsidRDefault="00A71BD5" w:rsidP="00AD6C77"/>
    <w:p w:rsidR="00AD6C77" w:rsidRPr="00BC009F" w:rsidRDefault="00414A22" w:rsidP="00BC009F">
      <w:pPr>
        <w:pStyle w:val="ListParagraph"/>
        <w:numPr>
          <w:ilvl w:val="0"/>
          <w:numId w:val="4"/>
        </w:numPr>
        <w:rPr>
          <w:iCs/>
        </w:rPr>
      </w:pPr>
      <w:r w:rsidRPr="000C16FA">
        <w:t>At least ...% of farmers in ABCD community of Kilimanjaro region will have drip irrigation system used for high value vegetable cultivation and they will continue the system after the project is finished.</w:t>
      </w:r>
      <w:r w:rsidR="00AD6C77" w:rsidRPr="000C16FA">
        <w:br/>
      </w:r>
    </w:p>
    <w:p w:rsidR="00BC009F" w:rsidRPr="00BC009F" w:rsidRDefault="00BC009F" w:rsidP="00BC009F">
      <w:pPr>
        <w:ind w:left="360"/>
        <w:rPr>
          <w:iCs/>
        </w:rPr>
      </w:pPr>
      <w:r w:rsidRPr="00BC009F">
        <w:rPr>
          <w:iCs/>
        </w:rPr>
        <w:t>We envisage that combining water harvesting and drip irrigation with soil plastic or mulch covers in high value crops is a potential win-win-win solution to the problem of water availability as it would lead to reduced soil evaporation, increased crop water use efficiency and improved productivity. Complementing water use efficiency, management of soil organic matter could also contribute toward increasing plant available water in soils. For capacity building and contributing towards science, postgraduate students from the south could integrate measurements with modelling to understand crop growth in relation to soil water, carbon and nitrogen dynamics within the proposed system.</w:t>
      </w:r>
    </w:p>
    <w:sectPr w:rsidR="00BC009F" w:rsidRPr="00BC009F" w:rsidSect="001939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LXX" w:date="2013-02-18T08:28:00Z" w:initials="XX">
    <w:p w:rsidR="0072001E" w:rsidRDefault="0072001E">
      <w:pPr>
        <w:pStyle w:val="CommentText"/>
      </w:pPr>
      <w:r>
        <w:rPr>
          <w:rStyle w:val="CommentReference"/>
        </w:rPr>
        <w:annotationRef/>
      </w:r>
      <w:r>
        <w:rPr>
          <w:rFonts w:hint="eastAsia"/>
          <w:lang w:eastAsia="zh-CN"/>
        </w:rPr>
        <w:t xml:space="preserve">I think this term means, in order to achieve maximum output per unit of land, increased external inputs are required, such as labours, fertilisers, etc. It may be also termed as </w:t>
      </w:r>
      <w:r>
        <w:rPr>
          <w:lang w:eastAsia="zh-CN"/>
        </w:rPr>
        <w:t>“</w:t>
      </w:r>
      <w:r>
        <w:rPr>
          <w:rFonts w:hint="eastAsia"/>
          <w:lang w:eastAsia="zh-CN"/>
        </w:rPr>
        <w:t>conventional agriculture</w:t>
      </w:r>
      <w:r>
        <w:rPr>
          <w:lang w:eastAsia="zh-CN"/>
        </w:rPr>
        <w:t>”</w:t>
      </w:r>
      <w:r>
        <w:rPr>
          <w:rFonts w:hint="eastAsia"/>
          <w:lang w:eastAsia="zh-CN"/>
        </w:rPr>
        <w:t xml:space="preserve"> widely practiced in past decades. May</w:t>
      </w:r>
      <w:r>
        <w:rPr>
          <w:lang w:eastAsia="zh-CN"/>
        </w:rPr>
        <w:t>be</w:t>
      </w:r>
      <w:r>
        <w:rPr>
          <w:rFonts w:hint="eastAsia"/>
          <w:lang w:eastAsia="zh-CN"/>
        </w:rPr>
        <w:t xml:space="preserve"> here it refers to </w:t>
      </w:r>
      <w:r>
        <w:rPr>
          <w:lang w:eastAsia="zh-CN"/>
        </w:rPr>
        <w:t>“</w:t>
      </w:r>
      <w:r>
        <w:rPr>
          <w:rFonts w:hint="eastAsia"/>
          <w:lang w:eastAsia="zh-CN"/>
        </w:rPr>
        <w:t>sustainable intensification</w:t>
      </w:r>
      <w:r>
        <w:rPr>
          <w:lang w:eastAsia="zh-CN"/>
        </w:rPr>
        <w:t>”</w:t>
      </w:r>
      <w:r>
        <w:rPr>
          <w:rFonts w:hint="eastAsia"/>
          <w:lang w:eastAsia="zh-CN"/>
        </w:rPr>
        <w:t xml:space="preserve"> or </w:t>
      </w:r>
      <w:r>
        <w:rPr>
          <w:lang w:eastAsia="zh-CN"/>
        </w:rPr>
        <w:t>“</w:t>
      </w:r>
      <w:r>
        <w:rPr>
          <w:rFonts w:hint="eastAsia"/>
          <w:lang w:eastAsia="zh-CN"/>
        </w:rPr>
        <w:t>ecological intensification</w:t>
      </w:r>
      <w:r>
        <w:rPr>
          <w:lang w:eastAsia="zh-CN"/>
        </w:rPr>
        <w:t>”</w:t>
      </w:r>
      <w:r>
        <w:rPr>
          <w:rFonts w:hint="eastAsia"/>
          <w:lang w:eastAsia="zh-CN"/>
        </w:rPr>
        <w:t xml:space="preserve">, which can be simply explained as </w:t>
      </w:r>
      <w:r w:rsidRPr="002E3150">
        <w:rPr>
          <w:lang w:eastAsia="zh-CN"/>
        </w:rPr>
        <w:t>producing more output from the same area of land while reducing the negative environmental impacts</w:t>
      </w:r>
      <w:r>
        <w:rPr>
          <w:rFonts w:hint="eastAsia"/>
          <w:lang w:eastAsia="zh-CN"/>
        </w:rPr>
        <w:t>.</w:t>
      </w:r>
    </w:p>
  </w:comment>
  <w:comment w:id="42" w:author="LXX" w:date="2013-02-18T08:28:00Z" w:initials="XX">
    <w:p w:rsidR="0072001E" w:rsidRDefault="0072001E">
      <w:pPr>
        <w:pStyle w:val="CommentText"/>
      </w:pPr>
      <w:r>
        <w:rPr>
          <w:rStyle w:val="CommentReference"/>
        </w:rPr>
        <w:annotationRef/>
      </w:r>
      <w:r>
        <w:rPr>
          <w:rFonts w:hint="eastAsia"/>
          <w:lang w:eastAsia="zh-CN"/>
        </w:rPr>
        <w:t>From the perspective of the youth themselves, I do not agree it has to be one of our targets to reduce the youth migration. If more opportunities in cities, why not go there?</w:t>
      </w:r>
    </w:p>
  </w:comment>
  <w:comment w:id="70" w:author="Isik Ozturk" w:date="2013-02-18T08:28:00Z" w:initials="IO">
    <w:p w:rsidR="00750232" w:rsidRDefault="00750232">
      <w:pPr>
        <w:pStyle w:val="CommentText"/>
      </w:pPr>
      <w:r>
        <w:rPr>
          <w:rStyle w:val="CommentReference"/>
        </w:rPr>
        <w:annotationRef/>
      </w:r>
      <w:r>
        <w:t>I made a paragraph as it seemed to jump from irrigation to cattle suddenly</w:t>
      </w:r>
    </w:p>
  </w:comment>
  <w:comment w:id="87" w:author="Isik Ozturk" w:date="2013-02-18T08:28:00Z" w:initials="IO">
    <w:p w:rsidR="00750232" w:rsidRDefault="00750232">
      <w:pPr>
        <w:pStyle w:val="CommentText"/>
      </w:pPr>
      <w:r>
        <w:rPr>
          <w:rStyle w:val="CommentReference"/>
        </w:rPr>
        <w:annotationRef/>
      </w:r>
      <w:r>
        <w:t>Are they really</w:t>
      </w:r>
      <w:r w:rsidR="00436A3D">
        <w:t>?</w:t>
      </w:r>
    </w:p>
  </w:comment>
  <w:comment w:id="99" w:author="LXX" w:date="2013-02-18T08:28:00Z" w:initials="XX">
    <w:p w:rsidR="002C0DBE" w:rsidRDefault="002C0DBE">
      <w:pPr>
        <w:pStyle w:val="CommentText"/>
        <w:rPr>
          <w:lang w:eastAsia="zh-CN"/>
        </w:rPr>
      </w:pPr>
      <w:r>
        <w:rPr>
          <w:rStyle w:val="CommentReference"/>
        </w:rPr>
        <w:annotationRef/>
      </w:r>
      <w:r>
        <w:rPr>
          <w:rFonts w:hint="eastAsia"/>
          <w:lang w:eastAsia="zh-CN"/>
        </w:rPr>
        <w:t xml:space="preserve">Maybe we need some examples of such technologies in </w:t>
      </w:r>
      <w:r>
        <w:rPr>
          <w:lang w:eastAsia="zh-CN"/>
        </w:rPr>
        <w:t>the</w:t>
      </w:r>
      <w:r>
        <w:rPr>
          <w:rFonts w:hint="eastAsia"/>
          <w:lang w:eastAsia="zh-CN"/>
        </w:rPr>
        <w:t xml:space="preserve"> background part </w:t>
      </w:r>
      <w:r>
        <w:rPr>
          <w:lang w:eastAsia="zh-CN"/>
        </w:rPr>
        <w:t xml:space="preserve">that can be </w:t>
      </w:r>
      <w:r>
        <w:rPr>
          <w:rFonts w:hint="eastAsia"/>
          <w:lang w:eastAsia="zh-CN"/>
        </w:rPr>
        <w:t>taken into consideration.</w:t>
      </w:r>
    </w:p>
  </w:comment>
  <w:comment w:id="102" w:author="LXX" w:date="2013-02-18T08:28:00Z" w:initials="XX">
    <w:p w:rsidR="00AB79E3" w:rsidRDefault="00AB79E3">
      <w:pPr>
        <w:pStyle w:val="CommentText"/>
        <w:rPr>
          <w:lang w:eastAsia="zh-CN"/>
        </w:rPr>
      </w:pPr>
      <w:r>
        <w:rPr>
          <w:rStyle w:val="CommentReference"/>
        </w:rPr>
        <w:annotationRef/>
      </w:r>
      <w:r>
        <w:rPr>
          <w:rFonts w:cs="Times New Roman"/>
          <w:sz w:val="24"/>
          <w:szCs w:val="24"/>
          <w:lang w:eastAsia="zh-CN"/>
        </w:rPr>
        <w:t>“</w:t>
      </w:r>
      <w:r>
        <w:rPr>
          <w:rFonts w:cs="Times New Roman" w:hint="eastAsia"/>
          <w:sz w:val="24"/>
          <w:szCs w:val="24"/>
          <w:lang w:eastAsia="zh-CN"/>
        </w:rPr>
        <w:t>C</w:t>
      </w:r>
      <w:r w:rsidRPr="000C16FA">
        <w:rPr>
          <w:rFonts w:cs="Times New Roman"/>
          <w:sz w:val="24"/>
          <w:szCs w:val="24"/>
        </w:rPr>
        <w:t>rop diversification</w:t>
      </w:r>
      <w:r>
        <w:rPr>
          <w:rFonts w:cs="Times New Roman"/>
          <w:sz w:val="24"/>
          <w:szCs w:val="24"/>
          <w:lang w:eastAsia="zh-CN"/>
        </w:rPr>
        <w:t>”</w:t>
      </w:r>
      <w:r>
        <w:rPr>
          <w:rFonts w:cs="Times New Roman" w:hint="eastAsia"/>
          <w:sz w:val="24"/>
          <w:szCs w:val="24"/>
          <w:lang w:eastAsia="zh-CN"/>
        </w:rPr>
        <w:t xml:space="preserve"> is not mentioned</w:t>
      </w:r>
      <w:r>
        <w:rPr>
          <w:rStyle w:val="CommentReference"/>
        </w:rPr>
        <w:annotationRef/>
      </w:r>
      <w:r>
        <w:rPr>
          <w:rFonts w:hint="eastAsia"/>
          <w:lang w:eastAsia="zh-CN"/>
        </w:rPr>
        <w:t xml:space="preserve"> in the background part. </w:t>
      </w:r>
      <w:r w:rsidR="001969DA">
        <w:rPr>
          <w:rFonts w:hint="eastAsia"/>
          <w:lang w:eastAsia="zh-CN"/>
        </w:rPr>
        <w:t>Considering mainly coffee and</w:t>
      </w:r>
      <w:r w:rsidR="001569E6">
        <w:rPr>
          <w:rFonts w:hint="eastAsia"/>
          <w:lang w:eastAsia="zh-CN"/>
        </w:rPr>
        <w:t xml:space="preserve"> banana trees are grown in that area,</w:t>
      </w:r>
      <w:r w:rsidR="001969DA">
        <w:rPr>
          <w:rFonts w:hint="eastAsia"/>
          <w:lang w:eastAsia="zh-CN"/>
        </w:rPr>
        <w:t xml:space="preserve"> </w:t>
      </w:r>
      <w:r>
        <w:rPr>
          <w:rFonts w:hint="eastAsia"/>
          <w:lang w:eastAsia="zh-CN"/>
        </w:rPr>
        <w:t>I suggest to</w:t>
      </w:r>
      <w:r w:rsidR="001969DA">
        <w:rPr>
          <w:rFonts w:hint="eastAsia"/>
          <w:lang w:eastAsia="zh-CN"/>
        </w:rPr>
        <w:t xml:space="preserve"> also</w:t>
      </w:r>
      <w:r>
        <w:rPr>
          <w:rFonts w:hint="eastAsia"/>
          <w:lang w:eastAsia="zh-CN"/>
        </w:rPr>
        <w:t xml:space="preserve"> include the concept of </w:t>
      </w:r>
      <w:r>
        <w:rPr>
          <w:lang w:eastAsia="zh-CN"/>
        </w:rPr>
        <w:t>agroforestry</w:t>
      </w:r>
      <w:r>
        <w:rPr>
          <w:rFonts w:hint="eastAsia"/>
          <w:lang w:eastAsia="zh-CN"/>
        </w:rPr>
        <w:t xml:space="preserve">, which is a diverse system and may include N-fixing trees, i.e., </w:t>
      </w:r>
      <w:r w:rsidRPr="00AB79E3">
        <w:rPr>
          <w:i/>
          <w:lang w:eastAsia="zh-CN"/>
        </w:rPr>
        <w:t>acacia</w:t>
      </w:r>
      <w:r>
        <w:rPr>
          <w:rFonts w:hint="eastAsia"/>
          <w:lang w:eastAsia="zh-CN"/>
        </w:rPr>
        <w:t>. It may benefit soil fertility, agricultural productivity, land cover and so on</w:t>
      </w:r>
      <w:r w:rsidR="001969DA">
        <w:rPr>
          <w:rFonts w:hint="eastAsia"/>
          <w:lang w:eastAsia="zh-CN"/>
        </w:rPr>
        <w:t xml:space="preserve"> either in short term or long term</w:t>
      </w:r>
      <w:r>
        <w:rPr>
          <w:rFonts w:hint="eastAsia"/>
          <w:lang w:eastAsia="zh-CN"/>
        </w:rPr>
        <w:t>.</w:t>
      </w:r>
    </w:p>
  </w:comment>
  <w:comment w:id="151" w:author="LXX" w:date="2013-02-18T08:28:00Z" w:initials="XX">
    <w:p w:rsidR="001969DA" w:rsidRDefault="001969DA">
      <w:pPr>
        <w:pStyle w:val="CommentText"/>
        <w:rPr>
          <w:lang w:eastAsia="zh-CN"/>
        </w:rPr>
      </w:pPr>
      <w:r>
        <w:rPr>
          <w:rStyle w:val="CommentReference"/>
        </w:rPr>
        <w:annotationRef/>
      </w:r>
      <w:bookmarkStart w:id="152" w:name="OLE_LINK13"/>
      <w:bookmarkStart w:id="153" w:name="OLE_LINK14"/>
      <w:r>
        <w:rPr>
          <w:rFonts w:hint="eastAsia"/>
          <w:lang w:eastAsia="zh-CN"/>
        </w:rPr>
        <w:t>Examples may be needed.</w:t>
      </w:r>
      <w:bookmarkEnd w:id="152"/>
      <w:bookmarkEnd w:id="153"/>
    </w:p>
  </w:comment>
  <w:comment w:id="155" w:author="LXX" w:date="2013-02-18T08:28:00Z" w:initials="XX">
    <w:p w:rsidR="001969DA" w:rsidRDefault="001969DA">
      <w:pPr>
        <w:pStyle w:val="CommentText"/>
      </w:pPr>
      <w:r>
        <w:rPr>
          <w:rStyle w:val="CommentReference"/>
        </w:rPr>
        <w:annotationRef/>
      </w:r>
      <w:r>
        <w:rPr>
          <w:rFonts w:hint="eastAsia"/>
          <w:lang w:eastAsia="zh-CN"/>
        </w:rPr>
        <w:t>Examples may be needed.</w:t>
      </w:r>
    </w:p>
  </w:comment>
  <w:comment w:id="171" w:author="Isik Ozturk" w:date="2013-02-18T08:28:00Z" w:initials="IO">
    <w:p w:rsidR="00AF7CAD" w:rsidRDefault="00AF7CAD">
      <w:pPr>
        <w:pStyle w:val="CommentText"/>
      </w:pPr>
      <w:r>
        <w:rPr>
          <w:rStyle w:val="CommentReference"/>
        </w:rPr>
        <w:annotationRef/>
      </w:r>
      <w:r>
        <w:t>Why specifically organic farming? There are certification issues thus extra cost involved to be organic!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D0358"/>
    <w:multiLevelType w:val="hybridMultilevel"/>
    <w:tmpl w:val="7A2A1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1505FF"/>
    <w:multiLevelType w:val="hybridMultilevel"/>
    <w:tmpl w:val="FEA48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762D1E"/>
    <w:multiLevelType w:val="hybridMultilevel"/>
    <w:tmpl w:val="C05AB172"/>
    <w:lvl w:ilvl="0" w:tplc="C9263D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DE4A92"/>
    <w:multiLevelType w:val="hybridMultilevel"/>
    <w:tmpl w:val="09101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525"/>
    <w:rsid w:val="0000690A"/>
    <w:rsid w:val="00045B83"/>
    <w:rsid w:val="000C16FA"/>
    <w:rsid w:val="000D4A1A"/>
    <w:rsid w:val="00134719"/>
    <w:rsid w:val="0014659E"/>
    <w:rsid w:val="001569E6"/>
    <w:rsid w:val="0018660F"/>
    <w:rsid w:val="001939C0"/>
    <w:rsid w:val="001969DA"/>
    <w:rsid w:val="001B4F6C"/>
    <w:rsid w:val="001C75DF"/>
    <w:rsid w:val="002143B7"/>
    <w:rsid w:val="002258FA"/>
    <w:rsid w:val="00237C19"/>
    <w:rsid w:val="00275F2E"/>
    <w:rsid w:val="00280A5D"/>
    <w:rsid w:val="002B6AD0"/>
    <w:rsid w:val="002C0DBE"/>
    <w:rsid w:val="002C2D63"/>
    <w:rsid w:val="002E3150"/>
    <w:rsid w:val="002F0644"/>
    <w:rsid w:val="002F7247"/>
    <w:rsid w:val="0030306B"/>
    <w:rsid w:val="00333629"/>
    <w:rsid w:val="003B7DE2"/>
    <w:rsid w:val="00414A22"/>
    <w:rsid w:val="00436A3D"/>
    <w:rsid w:val="00473965"/>
    <w:rsid w:val="00477A89"/>
    <w:rsid w:val="00497C41"/>
    <w:rsid w:val="004B159C"/>
    <w:rsid w:val="004C364F"/>
    <w:rsid w:val="004C7785"/>
    <w:rsid w:val="004F7007"/>
    <w:rsid w:val="005110DC"/>
    <w:rsid w:val="00531432"/>
    <w:rsid w:val="00534ACB"/>
    <w:rsid w:val="00552CCB"/>
    <w:rsid w:val="005900CB"/>
    <w:rsid w:val="0059275D"/>
    <w:rsid w:val="005971F2"/>
    <w:rsid w:val="005D1D12"/>
    <w:rsid w:val="005E51B0"/>
    <w:rsid w:val="005F7607"/>
    <w:rsid w:val="00614FC2"/>
    <w:rsid w:val="00687624"/>
    <w:rsid w:val="006F730C"/>
    <w:rsid w:val="0072001E"/>
    <w:rsid w:val="00750232"/>
    <w:rsid w:val="00776344"/>
    <w:rsid w:val="007C3805"/>
    <w:rsid w:val="00801ACB"/>
    <w:rsid w:val="00894D44"/>
    <w:rsid w:val="008A21C7"/>
    <w:rsid w:val="008E1F63"/>
    <w:rsid w:val="008E7C0B"/>
    <w:rsid w:val="00921CDA"/>
    <w:rsid w:val="00971C20"/>
    <w:rsid w:val="00976AB4"/>
    <w:rsid w:val="009C7D8E"/>
    <w:rsid w:val="00A31026"/>
    <w:rsid w:val="00A4684F"/>
    <w:rsid w:val="00A71BD5"/>
    <w:rsid w:val="00AB79E3"/>
    <w:rsid w:val="00AD6C77"/>
    <w:rsid w:val="00AF7CAD"/>
    <w:rsid w:val="00B009A5"/>
    <w:rsid w:val="00B6057D"/>
    <w:rsid w:val="00B722CD"/>
    <w:rsid w:val="00BA6DB0"/>
    <w:rsid w:val="00BC009F"/>
    <w:rsid w:val="00BC08BA"/>
    <w:rsid w:val="00CB2ECD"/>
    <w:rsid w:val="00CB4386"/>
    <w:rsid w:val="00CD7873"/>
    <w:rsid w:val="00D16226"/>
    <w:rsid w:val="00D34D19"/>
    <w:rsid w:val="00D511A0"/>
    <w:rsid w:val="00D66F83"/>
    <w:rsid w:val="00D80C6F"/>
    <w:rsid w:val="00D86C8E"/>
    <w:rsid w:val="00DB271D"/>
    <w:rsid w:val="00DC33DC"/>
    <w:rsid w:val="00DF3590"/>
    <w:rsid w:val="00E33489"/>
    <w:rsid w:val="00E56F7E"/>
    <w:rsid w:val="00E862A0"/>
    <w:rsid w:val="00E8662C"/>
    <w:rsid w:val="00F10F8D"/>
    <w:rsid w:val="00F55192"/>
    <w:rsid w:val="00F551D6"/>
    <w:rsid w:val="00F563E1"/>
    <w:rsid w:val="00F81E93"/>
    <w:rsid w:val="00FA6D38"/>
    <w:rsid w:val="00FC5289"/>
    <w:rsid w:val="00FE4971"/>
    <w:rsid w:val="00FF0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9C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A71BD5"/>
    <w:pPr>
      <w:spacing w:after="0" w:line="240" w:lineRule="auto"/>
    </w:pPr>
    <w:rPr>
      <w:rFonts w:ascii="Calibri" w:eastAsia="Calibri" w:hAnsi="Calibri" w:cs="Calibri"/>
      <w:sz w:val="22"/>
      <w:szCs w:val="22"/>
      <w:lang w:val="da-DK"/>
    </w:rPr>
  </w:style>
  <w:style w:type="paragraph" w:styleId="ListParagraph">
    <w:name w:val="List Paragraph"/>
    <w:basedOn w:val="Normal"/>
    <w:uiPriority w:val="34"/>
    <w:qFormat/>
    <w:rsid w:val="00A71BD5"/>
    <w:pPr>
      <w:spacing w:line="276" w:lineRule="auto"/>
      <w:ind w:left="720"/>
      <w:contextualSpacing/>
    </w:pPr>
    <w:rPr>
      <w:rFonts w:asciiTheme="minorHAnsi" w:hAnsiTheme="minorHAnsi" w:cstheme="minorBidi"/>
      <w:sz w:val="22"/>
      <w:szCs w:val="22"/>
      <w:lang w:val="en-US"/>
    </w:rPr>
  </w:style>
  <w:style w:type="character" w:styleId="CommentReference">
    <w:name w:val="annotation reference"/>
    <w:basedOn w:val="DefaultParagraphFont"/>
    <w:uiPriority w:val="99"/>
    <w:semiHidden/>
    <w:unhideWhenUsed/>
    <w:rsid w:val="00750232"/>
    <w:rPr>
      <w:sz w:val="16"/>
      <w:szCs w:val="16"/>
    </w:rPr>
  </w:style>
  <w:style w:type="paragraph" w:styleId="CommentText">
    <w:name w:val="annotation text"/>
    <w:basedOn w:val="Normal"/>
    <w:link w:val="CommentTextChar"/>
    <w:uiPriority w:val="99"/>
    <w:semiHidden/>
    <w:unhideWhenUsed/>
    <w:rsid w:val="00750232"/>
    <w:pPr>
      <w:spacing w:line="240" w:lineRule="auto"/>
    </w:pPr>
    <w:rPr>
      <w:sz w:val="20"/>
      <w:szCs w:val="20"/>
    </w:rPr>
  </w:style>
  <w:style w:type="character" w:customStyle="1" w:styleId="CommentTextChar">
    <w:name w:val="Comment Text Char"/>
    <w:basedOn w:val="DefaultParagraphFont"/>
    <w:link w:val="CommentText"/>
    <w:uiPriority w:val="99"/>
    <w:semiHidden/>
    <w:rsid w:val="00750232"/>
    <w:rPr>
      <w:sz w:val="20"/>
      <w:szCs w:val="20"/>
      <w:lang w:val="en-GB"/>
    </w:rPr>
  </w:style>
  <w:style w:type="paragraph" w:styleId="CommentSubject">
    <w:name w:val="annotation subject"/>
    <w:basedOn w:val="CommentText"/>
    <w:next w:val="CommentText"/>
    <w:link w:val="CommentSubjectChar"/>
    <w:uiPriority w:val="99"/>
    <w:semiHidden/>
    <w:unhideWhenUsed/>
    <w:rsid w:val="00750232"/>
    <w:rPr>
      <w:b/>
      <w:bCs/>
    </w:rPr>
  </w:style>
  <w:style w:type="character" w:customStyle="1" w:styleId="CommentSubjectChar">
    <w:name w:val="Comment Subject Char"/>
    <w:basedOn w:val="CommentTextChar"/>
    <w:link w:val="CommentSubject"/>
    <w:uiPriority w:val="99"/>
    <w:semiHidden/>
    <w:rsid w:val="00750232"/>
    <w:rPr>
      <w:b/>
      <w:bCs/>
      <w:sz w:val="20"/>
      <w:szCs w:val="20"/>
      <w:lang w:val="en-GB"/>
    </w:rPr>
  </w:style>
  <w:style w:type="paragraph" w:styleId="BalloonText">
    <w:name w:val="Balloon Text"/>
    <w:basedOn w:val="Normal"/>
    <w:link w:val="BalloonTextChar"/>
    <w:uiPriority w:val="99"/>
    <w:semiHidden/>
    <w:unhideWhenUsed/>
    <w:rsid w:val="00750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232"/>
    <w:rPr>
      <w:rFonts w:ascii="Tahoma" w:hAnsi="Tahoma" w:cs="Tahoma"/>
      <w:sz w:val="16"/>
      <w:szCs w:val="16"/>
      <w:lang w:val="en-GB"/>
    </w:rPr>
  </w:style>
  <w:style w:type="paragraph" w:styleId="Revision">
    <w:name w:val="Revision"/>
    <w:hidden/>
    <w:uiPriority w:val="99"/>
    <w:semiHidden/>
    <w:rsid w:val="00DF3590"/>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9C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A71BD5"/>
    <w:pPr>
      <w:spacing w:after="0" w:line="240" w:lineRule="auto"/>
    </w:pPr>
    <w:rPr>
      <w:rFonts w:ascii="Calibri" w:eastAsia="Calibri" w:hAnsi="Calibri" w:cs="Calibri"/>
      <w:sz w:val="22"/>
      <w:szCs w:val="22"/>
      <w:lang w:val="da-DK"/>
    </w:rPr>
  </w:style>
  <w:style w:type="paragraph" w:styleId="ListParagraph">
    <w:name w:val="List Paragraph"/>
    <w:basedOn w:val="Normal"/>
    <w:uiPriority w:val="34"/>
    <w:qFormat/>
    <w:rsid w:val="00A71BD5"/>
    <w:pPr>
      <w:spacing w:line="276" w:lineRule="auto"/>
      <w:ind w:left="720"/>
      <w:contextualSpacing/>
    </w:pPr>
    <w:rPr>
      <w:rFonts w:asciiTheme="minorHAnsi" w:hAnsiTheme="minorHAnsi" w:cstheme="minorBidi"/>
      <w:sz w:val="22"/>
      <w:szCs w:val="22"/>
      <w:lang w:val="en-US"/>
    </w:rPr>
  </w:style>
  <w:style w:type="character" w:styleId="CommentReference">
    <w:name w:val="annotation reference"/>
    <w:basedOn w:val="DefaultParagraphFont"/>
    <w:uiPriority w:val="99"/>
    <w:semiHidden/>
    <w:unhideWhenUsed/>
    <w:rsid w:val="00750232"/>
    <w:rPr>
      <w:sz w:val="16"/>
      <w:szCs w:val="16"/>
    </w:rPr>
  </w:style>
  <w:style w:type="paragraph" w:styleId="CommentText">
    <w:name w:val="annotation text"/>
    <w:basedOn w:val="Normal"/>
    <w:link w:val="CommentTextChar"/>
    <w:uiPriority w:val="99"/>
    <w:semiHidden/>
    <w:unhideWhenUsed/>
    <w:rsid w:val="00750232"/>
    <w:pPr>
      <w:spacing w:line="240" w:lineRule="auto"/>
    </w:pPr>
    <w:rPr>
      <w:sz w:val="20"/>
      <w:szCs w:val="20"/>
    </w:rPr>
  </w:style>
  <w:style w:type="character" w:customStyle="1" w:styleId="CommentTextChar">
    <w:name w:val="Comment Text Char"/>
    <w:basedOn w:val="DefaultParagraphFont"/>
    <w:link w:val="CommentText"/>
    <w:uiPriority w:val="99"/>
    <w:semiHidden/>
    <w:rsid w:val="00750232"/>
    <w:rPr>
      <w:sz w:val="20"/>
      <w:szCs w:val="20"/>
      <w:lang w:val="en-GB"/>
    </w:rPr>
  </w:style>
  <w:style w:type="paragraph" w:styleId="CommentSubject">
    <w:name w:val="annotation subject"/>
    <w:basedOn w:val="CommentText"/>
    <w:next w:val="CommentText"/>
    <w:link w:val="CommentSubjectChar"/>
    <w:uiPriority w:val="99"/>
    <w:semiHidden/>
    <w:unhideWhenUsed/>
    <w:rsid w:val="00750232"/>
    <w:rPr>
      <w:b/>
      <w:bCs/>
    </w:rPr>
  </w:style>
  <w:style w:type="character" w:customStyle="1" w:styleId="CommentSubjectChar">
    <w:name w:val="Comment Subject Char"/>
    <w:basedOn w:val="CommentTextChar"/>
    <w:link w:val="CommentSubject"/>
    <w:uiPriority w:val="99"/>
    <w:semiHidden/>
    <w:rsid w:val="00750232"/>
    <w:rPr>
      <w:b/>
      <w:bCs/>
      <w:sz w:val="20"/>
      <w:szCs w:val="20"/>
      <w:lang w:val="en-GB"/>
    </w:rPr>
  </w:style>
  <w:style w:type="paragraph" w:styleId="BalloonText">
    <w:name w:val="Balloon Text"/>
    <w:basedOn w:val="Normal"/>
    <w:link w:val="BalloonTextChar"/>
    <w:uiPriority w:val="99"/>
    <w:semiHidden/>
    <w:unhideWhenUsed/>
    <w:rsid w:val="00750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232"/>
    <w:rPr>
      <w:rFonts w:ascii="Tahoma" w:hAnsi="Tahoma" w:cs="Tahoma"/>
      <w:sz w:val="16"/>
      <w:szCs w:val="16"/>
      <w:lang w:val="en-GB"/>
    </w:rPr>
  </w:style>
  <w:style w:type="paragraph" w:styleId="Revision">
    <w:name w:val="Revision"/>
    <w:hidden/>
    <w:uiPriority w:val="99"/>
    <w:semiHidden/>
    <w:rsid w:val="00DF3590"/>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808118">
      <w:bodyDiv w:val="1"/>
      <w:marLeft w:val="0"/>
      <w:marRight w:val="0"/>
      <w:marTop w:val="0"/>
      <w:marBottom w:val="0"/>
      <w:divBdr>
        <w:top w:val="none" w:sz="0" w:space="0" w:color="auto"/>
        <w:left w:val="none" w:sz="0" w:space="0" w:color="auto"/>
        <w:bottom w:val="none" w:sz="0" w:space="0" w:color="auto"/>
        <w:right w:val="none" w:sz="0" w:space="0" w:color="auto"/>
      </w:divBdr>
    </w:div>
    <w:div w:id="753743388">
      <w:bodyDiv w:val="1"/>
      <w:marLeft w:val="0"/>
      <w:marRight w:val="0"/>
      <w:marTop w:val="0"/>
      <w:marBottom w:val="0"/>
      <w:divBdr>
        <w:top w:val="none" w:sz="0" w:space="0" w:color="auto"/>
        <w:left w:val="none" w:sz="0" w:space="0" w:color="auto"/>
        <w:bottom w:val="none" w:sz="0" w:space="0" w:color="auto"/>
        <w:right w:val="none" w:sz="0" w:space="0" w:color="auto"/>
      </w:divBdr>
    </w:div>
    <w:div w:id="793332650">
      <w:bodyDiv w:val="1"/>
      <w:marLeft w:val="0"/>
      <w:marRight w:val="0"/>
      <w:marTop w:val="0"/>
      <w:marBottom w:val="0"/>
      <w:divBdr>
        <w:top w:val="none" w:sz="0" w:space="0" w:color="auto"/>
        <w:left w:val="none" w:sz="0" w:space="0" w:color="auto"/>
        <w:bottom w:val="none" w:sz="0" w:space="0" w:color="auto"/>
        <w:right w:val="none" w:sz="0" w:space="0" w:color="auto"/>
      </w:divBdr>
    </w:div>
    <w:div w:id="1104954540">
      <w:bodyDiv w:val="1"/>
      <w:marLeft w:val="0"/>
      <w:marRight w:val="0"/>
      <w:marTop w:val="0"/>
      <w:marBottom w:val="0"/>
      <w:divBdr>
        <w:top w:val="none" w:sz="0" w:space="0" w:color="auto"/>
        <w:left w:val="none" w:sz="0" w:space="0" w:color="auto"/>
        <w:bottom w:val="none" w:sz="0" w:space="0" w:color="auto"/>
        <w:right w:val="none" w:sz="0" w:space="0" w:color="auto"/>
      </w:divBdr>
    </w:div>
    <w:div w:id="1535001782">
      <w:bodyDiv w:val="1"/>
      <w:marLeft w:val="0"/>
      <w:marRight w:val="0"/>
      <w:marTop w:val="0"/>
      <w:marBottom w:val="0"/>
      <w:divBdr>
        <w:top w:val="none" w:sz="0" w:space="0" w:color="auto"/>
        <w:left w:val="none" w:sz="0" w:space="0" w:color="auto"/>
        <w:bottom w:val="none" w:sz="0" w:space="0" w:color="auto"/>
        <w:right w:val="none" w:sz="0" w:space="0" w:color="auto"/>
      </w:divBdr>
    </w:div>
    <w:div w:id="194610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2E0F4-9C63-41AB-84DC-B5AE46ABE90A}">
  <ds:schemaRefs>
    <ds:schemaRef ds:uri="http://schemas.openxmlformats.org/officeDocument/2006/bibliography"/>
  </ds:schemaRefs>
</ds:datastoreItem>
</file>

<file path=customXml/itemProps2.xml><?xml version="1.0" encoding="utf-8"?>
<ds:datastoreItem xmlns:ds="http://schemas.openxmlformats.org/officeDocument/2006/customXml" ds:itemID="{81443C84-5BDF-46EF-B458-63A0D0FA2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1216</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8621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taka</dc:creator>
  <cp:lastModifiedBy>Jonas Vejlin</cp:lastModifiedBy>
  <cp:revision>3</cp:revision>
  <dcterms:created xsi:type="dcterms:W3CDTF">2013-02-18T07:10:00Z</dcterms:created>
  <dcterms:modified xsi:type="dcterms:W3CDTF">2013-02-18T07:29:00Z</dcterms:modified>
</cp:coreProperties>
</file>